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thickThinMediumGap" w:sz="18" w:space="0" w:color="auto"/>
          <w:left w:val="thickThinMediumGap" w:sz="18" w:space="0" w:color="auto"/>
          <w:bottom w:val="thinThickMediumGap" w:sz="18" w:space="0" w:color="auto"/>
          <w:right w:val="thinThickMediumGap" w:sz="18" w:space="0" w:color="auto"/>
          <w:insideH w:val="single" w:sz="6" w:space="0" w:color="auto"/>
          <w:insideV w:val="single" w:sz="6" w:space="0" w:color="auto"/>
        </w:tblBorders>
        <w:tblLook w:val="0000" w:firstRow="0" w:lastRow="0" w:firstColumn="0" w:lastColumn="0" w:noHBand="0" w:noVBand="0"/>
      </w:tblPr>
      <w:tblGrid>
        <w:gridCol w:w="8990"/>
      </w:tblGrid>
      <w:tr w:rsidR="00B13BEF" w:rsidRPr="00EE47CB" w14:paraId="0FE1B5BA" w14:textId="77777777" w:rsidTr="001E0299">
        <w:trPr>
          <w:trHeight w:val="13533"/>
        </w:trPr>
        <w:tc>
          <w:tcPr>
            <w:tcW w:w="9245" w:type="dxa"/>
            <w:tcBorders>
              <w:top w:val="thickThinMediumGap" w:sz="18" w:space="0" w:color="auto"/>
              <w:bottom w:val="thinThickMediumGap" w:sz="18" w:space="0" w:color="auto"/>
            </w:tcBorders>
          </w:tcPr>
          <w:p w14:paraId="26939D20" w14:textId="77777777" w:rsidR="00B13BEF" w:rsidRPr="00EE47CB" w:rsidRDefault="00B13BEF" w:rsidP="00DA73D3">
            <w:pPr>
              <w:pStyle w:val="Heading3"/>
              <w:pPrChange w:id="0" w:author="Krishnaraju" w:date="2015-05-12T10:06:00Z">
                <w:pPr>
                  <w:pStyle w:val="TOC9"/>
                  <w:ind w:left="0"/>
                </w:pPr>
              </w:pPrChange>
            </w:pPr>
          </w:p>
          <w:p w14:paraId="07FF9332" w14:textId="77777777" w:rsidR="00B13BEF" w:rsidRPr="00EE47CB" w:rsidRDefault="00B13BEF" w:rsidP="00AE3656">
            <w:pPr>
              <w:pStyle w:val="TitleFrontPg"/>
              <w:rPr>
                <w:sz w:val="20"/>
              </w:rPr>
            </w:pPr>
            <w:r w:rsidRPr="00EE47CB">
              <w:rPr>
                <w:sz w:val="22"/>
              </w:rPr>
              <w:t>ST Electronics (Info-Software Systems) Pte Ltd</w:t>
            </w:r>
          </w:p>
          <w:p w14:paraId="72BE8BF9" w14:textId="77777777" w:rsidR="00B13BEF" w:rsidRPr="00EE47CB" w:rsidRDefault="00B13BEF" w:rsidP="00AE3656">
            <w:pPr>
              <w:jc w:val="center"/>
              <w:rPr>
                <w:i/>
                <w:iCs/>
                <w:sz w:val="20"/>
              </w:rPr>
            </w:pPr>
            <w:r w:rsidRPr="00EE47CB">
              <w:rPr>
                <w:sz w:val="20"/>
              </w:rPr>
              <w:t>(</w:t>
            </w:r>
            <w:r w:rsidRPr="00EE47CB">
              <w:rPr>
                <w:i/>
                <w:iCs/>
                <w:sz w:val="20"/>
              </w:rPr>
              <w:t>Regn No: 198601030N</w:t>
            </w:r>
            <w:r w:rsidRPr="00EE47CB">
              <w:rPr>
                <w:sz w:val="20"/>
              </w:rPr>
              <w:t>)</w:t>
            </w:r>
          </w:p>
          <w:p w14:paraId="130CD31C" w14:textId="77777777" w:rsidR="00B13BEF" w:rsidRDefault="00B13BEF" w:rsidP="00AE3656">
            <w:pPr>
              <w:pStyle w:val="TitleFrontPg"/>
              <w:rPr>
                <w:sz w:val="20"/>
              </w:rPr>
            </w:pPr>
          </w:p>
          <w:p w14:paraId="6E0B9231" w14:textId="77777777" w:rsidR="001E0299" w:rsidRDefault="001E0299" w:rsidP="00AE3656">
            <w:pPr>
              <w:pStyle w:val="TitleFrontPg"/>
              <w:rPr>
                <w:sz w:val="20"/>
              </w:rPr>
            </w:pPr>
          </w:p>
          <w:p w14:paraId="4CF44468" w14:textId="77777777" w:rsidR="001E0299" w:rsidRDefault="001E0299" w:rsidP="00AE3656">
            <w:pPr>
              <w:pStyle w:val="TitleFrontPg"/>
              <w:rPr>
                <w:sz w:val="20"/>
              </w:rPr>
            </w:pPr>
          </w:p>
          <w:p w14:paraId="51F1251E" w14:textId="77777777" w:rsidR="001E0299" w:rsidRDefault="001E0299" w:rsidP="00AE3656">
            <w:pPr>
              <w:pStyle w:val="TitleFrontPg"/>
              <w:rPr>
                <w:sz w:val="20"/>
              </w:rPr>
            </w:pPr>
          </w:p>
          <w:p w14:paraId="2B29D9D9" w14:textId="77777777" w:rsidR="001E0299" w:rsidRDefault="001E0299" w:rsidP="00AE3656">
            <w:pPr>
              <w:pStyle w:val="TitleFrontPg"/>
              <w:rPr>
                <w:sz w:val="20"/>
              </w:rPr>
            </w:pPr>
          </w:p>
          <w:p w14:paraId="7F972D86" w14:textId="77777777" w:rsidR="001E0299" w:rsidRPr="00EE47CB" w:rsidRDefault="001E0299" w:rsidP="00AE3656">
            <w:pPr>
              <w:pStyle w:val="TitleFrontPg"/>
              <w:rPr>
                <w:sz w:val="20"/>
              </w:rPr>
            </w:pPr>
          </w:p>
          <w:p w14:paraId="65BA69C2" w14:textId="77777777" w:rsidR="00B13BEF" w:rsidRPr="00EE47CB" w:rsidRDefault="00B13BEF" w:rsidP="00AE3656">
            <w:pPr>
              <w:pStyle w:val="TitleFrontPg"/>
              <w:rPr>
                <w:sz w:val="20"/>
              </w:rPr>
            </w:pPr>
          </w:p>
          <w:p w14:paraId="3B782FE3" w14:textId="77777777" w:rsidR="00B13BEF" w:rsidRPr="00EE47CB" w:rsidRDefault="00B13BEF" w:rsidP="00AE3656">
            <w:pPr>
              <w:pStyle w:val="TitleFrontPg"/>
              <w:rPr>
                <w:sz w:val="20"/>
              </w:rPr>
            </w:pPr>
          </w:p>
          <w:p w14:paraId="0CD1ED56" w14:textId="77777777" w:rsidR="00B13BEF" w:rsidRPr="00EE47CB" w:rsidRDefault="00B13BEF" w:rsidP="00AE3656">
            <w:pPr>
              <w:pStyle w:val="TitleFrontPg"/>
              <w:rPr>
                <w:sz w:val="24"/>
              </w:rPr>
            </w:pPr>
            <w:r w:rsidRPr="00EE47CB">
              <w:rPr>
                <w:sz w:val="24"/>
              </w:rPr>
              <w:t>NUS</w:t>
            </w:r>
          </w:p>
          <w:p w14:paraId="6C8AB5DC" w14:textId="77777777" w:rsidR="00B13BEF" w:rsidRPr="00EE47CB" w:rsidRDefault="00B13BEF" w:rsidP="00AE3656">
            <w:pPr>
              <w:pStyle w:val="TitleFrontPg"/>
              <w:rPr>
                <w:sz w:val="24"/>
              </w:rPr>
            </w:pPr>
            <w:r w:rsidRPr="00EE47CB">
              <w:rPr>
                <w:sz w:val="24"/>
              </w:rPr>
              <w:t xml:space="preserve"> </w:t>
            </w:r>
            <w:r w:rsidR="0063029F">
              <w:rPr>
                <w:sz w:val="24"/>
              </w:rPr>
              <w:t>Out-of-Office</w:t>
            </w:r>
            <w:r w:rsidR="002626D9" w:rsidRPr="00EE47CB">
              <w:rPr>
                <w:sz w:val="24"/>
              </w:rPr>
              <w:t xml:space="preserve"> Setup Process and Design Document</w:t>
            </w:r>
          </w:p>
          <w:p w14:paraId="206FACEA" w14:textId="77777777" w:rsidR="00B13BEF" w:rsidRDefault="00B13BEF" w:rsidP="00AE3656">
            <w:pPr>
              <w:pStyle w:val="TitleFrontPg"/>
              <w:rPr>
                <w:sz w:val="20"/>
              </w:rPr>
            </w:pPr>
          </w:p>
          <w:p w14:paraId="77494760" w14:textId="77777777" w:rsidR="001E0299" w:rsidRDefault="001E0299" w:rsidP="00AE3656">
            <w:pPr>
              <w:pStyle w:val="TitleFrontPg"/>
              <w:rPr>
                <w:sz w:val="20"/>
              </w:rPr>
            </w:pPr>
          </w:p>
          <w:p w14:paraId="51441AD2" w14:textId="77777777" w:rsidR="001E0299" w:rsidRDefault="001E0299" w:rsidP="00AE3656">
            <w:pPr>
              <w:pStyle w:val="TitleFrontPg"/>
              <w:rPr>
                <w:sz w:val="20"/>
              </w:rPr>
            </w:pPr>
          </w:p>
          <w:p w14:paraId="3CC5C853" w14:textId="77777777" w:rsidR="001E0299" w:rsidRDefault="001E0299" w:rsidP="00AE3656">
            <w:pPr>
              <w:pStyle w:val="TitleFrontPg"/>
              <w:rPr>
                <w:sz w:val="20"/>
              </w:rPr>
            </w:pPr>
          </w:p>
          <w:p w14:paraId="0AA2F06C" w14:textId="77777777" w:rsidR="001E0299" w:rsidRDefault="001E0299" w:rsidP="00AE3656">
            <w:pPr>
              <w:pStyle w:val="TitleFrontPg"/>
              <w:rPr>
                <w:sz w:val="20"/>
              </w:rPr>
            </w:pPr>
          </w:p>
          <w:p w14:paraId="27EE11AA" w14:textId="77777777" w:rsidR="001E0299" w:rsidRDefault="001E0299" w:rsidP="00AE3656">
            <w:pPr>
              <w:pStyle w:val="TitleFrontPg"/>
              <w:rPr>
                <w:sz w:val="20"/>
              </w:rPr>
            </w:pPr>
          </w:p>
          <w:p w14:paraId="73286399" w14:textId="77777777" w:rsidR="001E0299" w:rsidRDefault="001E0299" w:rsidP="00AE3656">
            <w:pPr>
              <w:pStyle w:val="TitleFrontPg"/>
              <w:rPr>
                <w:sz w:val="20"/>
              </w:rPr>
            </w:pPr>
          </w:p>
          <w:p w14:paraId="6F81D14D" w14:textId="77777777" w:rsidR="001E0299" w:rsidRPr="00EE47CB" w:rsidRDefault="001E0299" w:rsidP="00AE3656">
            <w:pPr>
              <w:pStyle w:val="TitleFrontPg"/>
              <w:rPr>
                <w:sz w:val="20"/>
              </w:rPr>
            </w:pPr>
          </w:p>
          <w:p w14:paraId="62476664" w14:textId="77777777" w:rsidR="00B13BEF" w:rsidRPr="00EE47CB" w:rsidRDefault="00B13BEF" w:rsidP="001E0299">
            <w:pPr>
              <w:jc w:val="both"/>
              <w:rPr>
                <w:sz w:val="20"/>
              </w:rPr>
            </w:pPr>
            <w:r w:rsidRPr="00EE47CB">
              <w:rPr>
                <w:sz w:val="20"/>
              </w:rPr>
              <w:t>The information contained herein is the property of ST Electronics (Info-Software Systems) Pte Ltd and may not be copied, used or disclosed in whole or in part to any third party except with written approval of ST Electronics (Info-Software Systems) Pte Ltd or, if it has been authorized under a contract.</w:t>
            </w:r>
          </w:p>
          <w:p w14:paraId="682FE810" w14:textId="77777777" w:rsidR="00B13BEF" w:rsidRDefault="00B13BEF" w:rsidP="00AE3656">
            <w:pPr>
              <w:pStyle w:val="Header"/>
              <w:rPr>
                <w:sz w:val="20"/>
              </w:rPr>
            </w:pPr>
          </w:p>
          <w:p w14:paraId="10E69092" w14:textId="77777777" w:rsidR="001E0299" w:rsidRPr="00EE47CB" w:rsidRDefault="001E0299" w:rsidP="00AE3656">
            <w:pPr>
              <w:pStyle w:val="Header"/>
              <w:rPr>
                <w:sz w:val="20"/>
              </w:rPr>
            </w:pPr>
          </w:p>
          <w:tbl>
            <w:tblPr>
              <w:tblW w:w="49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7"/>
              <w:gridCol w:w="2343"/>
              <w:gridCol w:w="3211"/>
              <w:gridCol w:w="1628"/>
            </w:tblGrid>
            <w:tr w:rsidR="00B13BEF" w:rsidRPr="00EE47CB" w14:paraId="107148A1" w14:textId="77777777" w:rsidTr="00AE3656">
              <w:tc>
                <w:tcPr>
                  <w:tcW w:w="853" w:type="pct"/>
                  <w:tcBorders>
                    <w:top w:val="single" w:sz="4" w:space="0" w:color="auto"/>
                    <w:left w:val="single" w:sz="4" w:space="0" w:color="auto"/>
                    <w:bottom w:val="single" w:sz="4" w:space="0" w:color="auto"/>
                    <w:right w:val="single" w:sz="4" w:space="0" w:color="auto"/>
                  </w:tcBorders>
                </w:tcPr>
                <w:p w14:paraId="7844F3F2" w14:textId="77777777" w:rsidR="00B13BEF" w:rsidRPr="00EE47CB" w:rsidRDefault="00B13BEF" w:rsidP="00AE3656">
                  <w:pPr>
                    <w:spacing w:before="60" w:after="60"/>
                    <w:rPr>
                      <w:b/>
                    </w:rPr>
                  </w:pPr>
                </w:p>
              </w:tc>
              <w:tc>
                <w:tcPr>
                  <w:tcW w:w="1353" w:type="pct"/>
                  <w:tcBorders>
                    <w:top w:val="single" w:sz="4" w:space="0" w:color="auto"/>
                    <w:left w:val="single" w:sz="4" w:space="0" w:color="auto"/>
                    <w:bottom w:val="single" w:sz="4" w:space="0" w:color="auto"/>
                    <w:right w:val="single" w:sz="4" w:space="0" w:color="auto"/>
                  </w:tcBorders>
                </w:tcPr>
                <w:p w14:paraId="084F92FD" w14:textId="77777777" w:rsidR="00B13BEF" w:rsidRPr="00EE47CB" w:rsidRDefault="00B13BEF" w:rsidP="00AE3656">
                  <w:pPr>
                    <w:spacing w:before="60" w:after="60"/>
                    <w:rPr>
                      <w:b/>
                    </w:rPr>
                  </w:pPr>
                  <w:r w:rsidRPr="00EE47CB">
                    <w:rPr>
                      <w:b/>
                    </w:rPr>
                    <w:t>Name</w:t>
                  </w:r>
                </w:p>
              </w:tc>
              <w:tc>
                <w:tcPr>
                  <w:tcW w:w="1854" w:type="pct"/>
                  <w:tcBorders>
                    <w:top w:val="single" w:sz="4" w:space="0" w:color="auto"/>
                    <w:left w:val="single" w:sz="4" w:space="0" w:color="auto"/>
                    <w:bottom w:val="single" w:sz="4" w:space="0" w:color="auto"/>
                    <w:right w:val="single" w:sz="4" w:space="0" w:color="auto"/>
                  </w:tcBorders>
                </w:tcPr>
                <w:p w14:paraId="6FC6A1FD" w14:textId="77777777" w:rsidR="00B13BEF" w:rsidRPr="00EE47CB" w:rsidRDefault="00B13BEF" w:rsidP="00AE3656">
                  <w:pPr>
                    <w:spacing w:before="60" w:after="60"/>
                    <w:rPr>
                      <w:b/>
                    </w:rPr>
                  </w:pPr>
                  <w:r w:rsidRPr="00EE47CB">
                    <w:rPr>
                      <w:b/>
                    </w:rPr>
                    <w:t>Designation/Dept</w:t>
                  </w:r>
                </w:p>
              </w:tc>
              <w:tc>
                <w:tcPr>
                  <w:tcW w:w="940" w:type="pct"/>
                  <w:tcBorders>
                    <w:top w:val="single" w:sz="4" w:space="0" w:color="auto"/>
                    <w:left w:val="single" w:sz="4" w:space="0" w:color="auto"/>
                    <w:bottom w:val="single" w:sz="4" w:space="0" w:color="auto"/>
                    <w:right w:val="single" w:sz="4" w:space="0" w:color="auto"/>
                  </w:tcBorders>
                </w:tcPr>
                <w:p w14:paraId="32415BF3" w14:textId="77777777" w:rsidR="00B13BEF" w:rsidRPr="00EE47CB" w:rsidRDefault="00B13BEF" w:rsidP="00AE3656">
                  <w:pPr>
                    <w:spacing w:before="60" w:after="60"/>
                    <w:rPr>
                      <w:b/>
                    </w:rPr>
                  </w:pPr>
                  <w:r w:rsidRPr="00EE47CB">
                    <w:rPr>
                      <w:b/>
                    </w:rPr>
                    <w:t>Signature</w:t>
                  </w:r>
                </w:p>
              </w:tc>
            </w:tr>
            <w:tr w:rsidR="00B13BEF" w:rsidRPr="00EE47CB" w14:paraId="53C758E0" w14:textId="77777777" w:rsidTr="00AE3656">
              <w:trPr>
                <w:cantSplit/>
              </w:trPr>
              <w:tc>
                <w:tcPr>
                  <w:tcW w:w="853" w:type="pct"/>
                  <w:tcBorders>
                    <w:top w:val="single" w:sz="4" w:space="0" w:color="auto"/>
                    <w:left w:val="single" w:sz="4" w:space="0" w:color="auto"/>
                    <w:bottom w:val="single" w:sz="4" w:space="0" w:color="auto"/>
                    <w:right w:val="single" w:sz="4" w:space="0" w:color="auto"/>
                  </w:tcBorders>
                </w:tcPr>
                <w:p w14:paraId="64FC09AD" w14:textId="77777777" w:rsidR="00B13BEF" w:rsidRPr="00EE47CB" w:rsidRDefault="00B13BEF" w:rsidP="00AE3656">
                  <w:pPr>
                    <w:spacing w:before="60" w:after="60"/>
                    <w:rPr>
                      <w:sz w:val="20"/>
                    </w:rPr>
                  </w:pPr>
                  <w:r w:rsidRPr="00EE47CB">
                    <w:rPr>
                      <w:sz w:val="20"/>
                    </w:rPr>
                    <w:t xml:space="preserve">Prepared By: </w:t>
                  </w:r>
                </w:p>
              </w:tc>
              <w:tc>
                <w:tcPr>
                  <w:tcW w:w="1353" w:type="pct"/>
                  <w:tcBorders>
                    <w:top w:val="single" w:sz="4" w:space="0" w:color="auto"/>
                    <w:left w:val="single" w:sz="4" w:space="0" w:color="auto"/>
                    <w:bottom w:val="single" w:sz="4" w:space="0" w:color="auto"/>
                    <w:right w:val="single" w:sz="4" w:space="0" w:color="auto"/>
                  </w:tcBorders>
                </w:tcPr>
                <w:p w14:paraId="340C0CBD" w14:textId="77777777" w:rsidR="00B13BEF" w:rsidRPr="00EE47CB" w:rsidRDefault="006A02E0" w:rsidP="006A02E0">
                  <w:pPr>
                    <w:spacing w:before="60" w:after="60"/>
                    <w:rPr>
                      <w:sz w:val="20"/>
                    </w:rPr>
                  </w:pPr>
                  <w:r>
                    <w:rPr>
                      <w:sz w:val="20"/>
                    </w:rPr>
                    <w:t xml:space="preserve"> James Wong  / Jason Tan </w:t>
                  </w:r>
                </w:p>
              </w:tc>
              <w:tc>
                <w:tcPr>
                  <w:tcW w:w="1854" w:type="pct"/>
                  <w:tcBorders>
                    <w:top w:val="single" w:sz="4" w:space="0" w:color="auto"/>
                    <w:left w:val="single" w:sz="4" w:space="0" w:color="auto"/>
                    <w:bottom w:val="single" w:sz="4" w:space="0" w:color="auto"/>
                    <w:right w:val="single" w:sz="4" w:space="0" w:color="auto"/>
                  </w:tcBorders>
                </w:tcPr>
                <w:p w14:paraId="4D516ECC" w14:textId="77777777" w:rsidR="00B13BEF" w:rsidRPr="00EE47CB" w:rsidRDefault="00B13BEF" w:rsidP="00AE3656">
                  <w:pPr>
                    <w:spacing w:before="60" w:after="60"/>
                    <w:rPr>
                      <w:sz w:val="20"/>
                    </w:rPr>
                  </w:pPr>
                  <w:r w:rsidRPr="00EE47CB">
                    <w:rPr>
                      <w:sz w:val="20"/>
                    </w:rPr>
                    <w:t>Technical Manager / LIS</w:t>
                  </w:r>
                </w:p>
              </w:tc>
              <w:tc>
                <w:tcPr>
                  <w:tcW w:w="940" w:type="pct"/>
                  <w:tcBorders>
                    <w:top w:val="single" w:sz="4" w:space="0" w:color="auto"/>
                    <w:left w:val="single" w:sz="4" w:space="0" w:color="auto"/>
                    <w:bottom w:val="single" w:sz="4" w:space="0" w:color="auto"/>
                    <w:right w:val="single" w:sz="4" w:space="0" w:color="auto"/>
                  </w:tcBorders>
                </w:tcPr>
                <w:p w14:paraId="48147488" w14:textId="77777777" w:rsidR="00B13BEF" w:rsidRPr="00EE47CB" w:rsidRDefault="00B13BEF" w:rsidP="00AE3656">
                  <w:pPr>
                    <w:spacing w:before="60" w:after="60"/>
                    <w:rPr>
                      <w:sz w:val="20"/>
                    </w:rPr>
                  </w:pPr>
                </w:p>
              </w:tc>
            </w:tr>
            <w:tr w:rsidR="00B13BEF" w:rsidRPr="00EE47CB" w14:paraId="08C20F28" w14:textId="77777777" w:rsidTr="00AE3656">
              <w:trPr>
                <w:cantSplit/>
              </w:trPr>
              <w:tc>
                <w:tcPr>
                  <w:tcW w:w="853" w:type="pct"/>
                  <w:tcBorders>
                    <w:top w:val="single" w:sz="4" w:space="0" w:color="auto"/>
                    <w:left w:val="single" w:sz="4" w:space="0" w:color="auto"/>
                    <w:bottom w:val="single" w:sz="4" w:space="0" w:color="auto"/>
                    <w:right w:val="single" w:sz="4" w:space="0" w:color="auto"/>
                  </w:tcBorders>
                </w:tcPr>
                <w:p w14:paraId="21A9708E" w14:textId="77777777" w:rsidR="00B13BEF" w:rsidRPr="00EE47CB" w:rsidRDefault="00B13BEF" w:rsidP="00AE3656">
                  <w:pPr>
                    <w:spacing w:before="60" w:after="60"/>
                    <w:rPr>
                      <w:sz w:val="20"/>
                    </w:rPr>
                  </w:pPr>
                  <w:r w:rsidRPr="00EE47CB">
                    <w:rPr>
                      <w:sz w:val="20"/>
                    </w:rPr>
                    <w:t>Reviewed By:</w:t>
                  </w:r>
                </w:p>
              </w:tc>
              <w:tc>
                <w:tcPr>
                  <w:tcW w:w="1353" w:type="pct"/>
                  <w:tcBorders>
                    <w:top w:val="single" w:sz="4" w:space="0" w:color="auto"/>
                    <w:left w:val="single" w:sz="4" w:space="0" w:color="auto"/>
                    <w:bottom w:val="single" w:sz="4" w:space="0" w:color="auto"/>
                    <w:right w:val="single" w:sz="4" w:space="0" w:color="auto"/>
                  </w:tcBorders>
                </w:tcPr>
                <w:p w14:paraId="7C4FAFA1" w14:textId="77777777" w:rsidR="00B13BEF" w:rsidRPr="00EE47CB" w:rsidRDefault="00B13BEF" w:rsidP="006A02E0">
                  <w:pPr>
                    <w:spacing w:before="60" w:after="60"/>
                    <w:rPr>
                      <w:sz w:val="20"/>
                    </w:rPr>
                  </w:pPr>
                  <w:r w:rsidRPr="00EE47CB">
                    <w:rPr>
                      <w:sz w:val="20"/>
                    </w:rPr>
                    <w:t xml:space="preserve"> </w:t>
                  </w:r>
                  <w:r w:rsidR="006A02E0">
                    <w:rPr>
                      <w:sz w:val="20"/>
                    </w:rPr>
                    <w:t>Linda Low</w:t>
                  </w:r>
                </w:p>
              </w:tc>
              <w:tc>
                <w:tcPr>
                  <w:tcW w:w="1854" w:type="pct"/>
                  <w:tcBorders>
                    <w:top w:val="single" w:sz="4" w:space="0" w:color="auto"/>
                    <w:left w:val="single" w:sz="4" w:space="0" w:color="auto"/>
                    <w:bottom w:val="single" w:sz="4" w:space="0" w:color="auto"/>
                    <w:right w:val="single" w:sz="4" w:space="0" w:color="auto"/>
                  </w:tcBorders>
                </w:tcPr>
                <w:p w14:paraId="1811AE99" w14:textId="77777777" w:rsidR="00B13BEF" w:rsidRPr="00EE47CB" w:rsidRDefault="00B13BEF" w:rsidP="00AE3656">
                  <w:pPr>
                    <w:spacing w:before="60" w:after="60"/>
                    <w:rPr>
                      <w:sz w:val="20"/>
                    </w:rPr>
                  </w:pPr>
                  <w:r w:rsidRPr="00EE47CB">
                    <w:rPr>
                      <w:sz w:val="20"/>
                    </w:rPr>
                    <w:t>Project Manager / LIS</w:t>
                  </w:r>
                </w:p>
              </w:tc>
              <w:tc>
                <w:tcPr>
                  <w:tcW w:w="940" w:type="pct"/>
                  <w:tcBorders>
                    <w:top w:val="single" w:sz="4" w:space="0" w:color="auto"/>
                    <w:left w:val="single" w:sz="4" w:space="0" w:color="auto"/>
                    <w:bottom w:val="single" w:sz="4" w:space="0" w:color="auto"/>
                    <w:right w:val="single" w:sz="4" w:space="0" w:color="auto"/>
                  </w:tcBorders>
                </w:tcPr>
                <w:p w14:paraId="7963E7D7" w14:textId="77777777" w:rsidR="00B13BEF" w:rsidRPr="00EE47CB" w:rsidRDefault="00B13BEF" w:rsidP="00AE3656">
                  <w:pPr>
                    <w:spacing w:before="60" w:after="60"/>
                    <w:rPr>
                      <w:sz w:val="20"/>
                    </w:rPr>
                  </w:pPr>
                </w:p>
              </w:tc>
            </w:tr>
            <w:tr w:rsidR="00B13BEF" w:rsidRPr="00EE47CB" w14:paraId="13840A0D" w14:textId="77777777" w:rsidTr="00AE3656">
              <w:trPr>
                <w:cantSplit/>
              </w:trPr>
              <w:tc>
                <w:tcPr>
                  <w:tcW w:w="853" w:type="pct"/>
                  <w:tcBorders>
                    <w:top w:val="single" w:sz="4" w:space="0" w:color="auto"/>
                    <w:left w:val="single" w:sz="4" w:space="0" w:color="auto"/>
                    <w:bottom w:val="single" w:sz="4" w:space="0" w:color="auto"/>
                    <w:right w:val="single" w:sz="4" w:space="0" w:color="auto"/>
                  </w:tcBorders>
                </w:tcPr>
                <w:p w14:paraId="17CC2250" w14:textId="77777777" w:rsidR="00B13BEF" w:rsidRPr="00EE47CB" w:rsidRDefault="00B13BEF" w:rsidP="00AE3656">
                  <w:pPr>
                    <w:spacing w:before="60" w:after="60"/>
                    <w:rPr>
                      <w:sz w:val="20"/>
                    </w:rPr>
                  </w:pPr>
                  <w:r w:rsidRPr="00EE47CB">
                    <w:rPr>
                      <w:sz w:val="20"/>
                    </w:rPr>
                    <w:t>Approved By:</w:t>
                  </w:r>
                </w:p>
              </w:tc>
              <w:tc>
                <w:tcPr>
                  <w:tcW w:w="1353" w:type="pct"/>
                  <w:tcBorders>
                    <w:top w:val="single" w:sz="4" w:space="0" w:color="auto"/>
                    <w:left w:val="single" w:sz="4" w:space="0" w:color="auto"/>
                    <w:bottom w:val="single" w:sz="4" w:space="0" w:color="auto"/>
                    <w:right w:val="single" w:sz="4" w:space="0" w:color="auto"/>
                  </w:tcBorders>
                </w:tcPr>
                <w:p w14:paraId="0D4D140F" w14:textId="77777777" w:rsidR="00B13BEF" w:rsidRPr="00EE47CB" w:rsidRDefault="00B13BEF" w:rsidP="00AE3656">
                  <w:pPr>
                    <w:spacing w:before="60" w:after="60"/>
                    <w:rPr>
                      <w:sz w:val="20"/>
                    </w:rPr>
                  </w:pPr>
                  <w:r w:rsidRPr="00EE47CB">
                    <w:rPr>
                      <w:sz w:val="20"/>
                    </w:rPr>
                    <w:t xml:space="preserve"> Malcom Tay</w:t>
                  </w:r>
                </w:p>
              </w:tc>
              <w:tc>
                <w:tcPr>
                  <w:tcW w:w="1854" w:type="pct"/>
                  <w:tcBorders>
                    <w:top w:val="single" w:sz="4" w:space="0" w:color="auto"/>
                    <w:left w:val="single" w:sz="4" w:space="0" w:color="auto"/>
                    <w:bottom w:val="single" w:sz="4" w:space="0" w:color="auto"/>
                    <w:right w:val="single" w:sz="4" w:space="0" w:color="auto"/>
                  </w:tcBorders>
                </w:tcPr>
                <w:p w14:paraId="61073161" w14:textId="77777777" w:rsidR="00B13BEF" w:rsidRPr="00EE47CB" w:rsidRDefault="00B13BEF" w:rsidP="00AE3656">
                  <w:pPr>
                    <w:spacing w:before="60" w:after="60"/>
                    <w:rPr>
                      <w:sz w:val="20"/>
                    </w:rPr>
                  </w:pPr>
                  <w:r w:rsidRPr="00EE47CB">
                    <w:rPr>
                      <w:sz w:val="20"/>
                    </w:rPr>
                    <w:t>Director  / NUS</w:t>
                  </w:r>
                </w:p>
              </w:tc>
              <w:tc>
                <w:tcPr>
                  <w:tcW w:w="940" w:type="pct"/>
                  <w:tcBorders>
                    <w:top w:val="single" w:sz="4" w:space="0" w:color="auto"/>
                    <w:left w:val="single" w:sz="4" w:space="0" w:color="auto"/>
                    <w:bottom w:val="single" w:sz="4" w:space="0" w:color="auto"/>
                    <w:right w:val="single" w:sz="4" w:space="0" w:color="auto"/>
                  </w:tcBorders>
                </w:tcPr>
                <w:p w14:paraId="6BFE3D56" w14:textId="77777777" w:rsidR="00B13BEF" w:rsidRPr="00EE47CB" w:rsidRDefault="00B13BEF" w:rsidP="00AE3656">
                  <w:pPr>
                    <w:spacing w:before="60" w:after="60"/>
                    <w:rPr>
                      <w:sz w:val="20"/>
                    </w:rPr>
                  </w:pPr>
                </w:p>
              </w:tc>
            </w:tr>
          </w:tbl>
          <w:p w14:paraId="4B82474D" w14:textId="77777777" w:rsidR="00B13BEF" w:rsidRPr="00EE47CB" w:rsidRDefault="00B13BEF" w:rsidP="00AE3656">
            <w:pPr>
              <w:tabs>
                <w:tab w:val="left" w:pos="2880"/>
              </w:tabs>
              <w:rPr>
                <w:sz w:val="20"/>
              </w:rPr>
            </w:pPr>
          </w:p>
          <w:p w14:paraId="5FF61FC0" w14:textId="77777777" w:rsidR="00B13BEF" w:rsidRPr="00EE47CB" w:rsidRDefault="00B13BEF" w:rsidP="00AE3656">
            <w:pPr>
              <w:pStyle w:val="Header"/>
              <w:tabs>
                <w:tab w:val="left" w:pos="2880"/>
              </w:tabs>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37"/>
              <w:gridCol w:w="4327"/>
            </w:tblGrid>
            <w:tr w:rsidR="00B13BEF" w:rsidRPr="00EE47CB" w14:paraId="4913ACE8" w14:textId="77777777" w:rsidTr="00AE3656">
              <w:tc>
                <w:tcPr>
                  <w:tcW w:w="4618" w:type="dxa"/>
                  <w:tcBorders>
                    <w:top w:val="single" w:sz="4" w:space="0" w:color="auto"/>
                    <w:left w:val="single" w:sz="4" w:space="0" w:color="auto"/>
                    <w:bottom w:val="single" w:sz="4" w:space="0" w:color="auto"/>
                    <w:right w:val="single" w:sz="4" w:space="0" w:color="auto"/>
                  </w:tcBorders>
                </w:tcPr>
                <w:p w14:paraId="002CED3C" w14:textId="77777777" w:rsidR="00B13BEF" w:rsidRPr="00EE47CB" w:rsidRDefault="00B2180E" w:rsidP="00AE3656">
                  <w:pPr>
                    <w:tabs>
                      <w:tab w:val="left" w:pos="1687"/>
                    </w:tabs>
                    <w:rPr>
                      <w:sz w:val="20"/>
                    </w:rPr>
                  </w:pPr>
                  <w:r>
                    <w:rPr>
                      <w:sz w:val="20"/>
                    </w:rPr>
                    <w:t>Revision</w:t>
                  </w:r>
                  <w:r>
                    <w:rPr>
                      <w:sz w:val="20"/>
                    </w:rPr>
                    <w:tab/>
                    <w:t>: 1.1</w:t>
                  </w:r>
                </w:p>
              </w:tc>
              <w:tc>
                <w:tcPr>
                  <w:tcW w:w="4619" w:type="dxa"/>
                  <w:tcBorders>
                    <w:top w:val="single" w:sz="4" w:space="0" w:color="auto"/>
                    <w:left w:val="single" w:sz="4" w:space="0" w:color="auto"/>
                    <w:bottom w:val="single" w:sz="4" w:space="0" w:color="auto"/>
                    <w:right w:val="single" w:sz="4" w:space="0" w:color="auto"/>
                  </w:tcBorders>
                </w:tcPr>
                <w:p w14:paraId="5695BA29" w14:textId="77777777" w:rsidR="00B13BEF" w:rsidRPr="00EE47CB" w:rsidRDefault="00B13BEF" w:rsidP="00AE3656">
                  <w:pPr>
                    <w:tabs>
                      <w:tab w:val="left" w:pos="2289"/>
                    </w:tabs>
                    <w:rPr>
                      <w:sz w:val="20"/>
                    </w:rPr>
                  </w:pPr>
                  <w:r w:rsidRPr="00EE47CB">
                    <w:rPr>
                      <w:sz w:val="20"/>
                    </w:rPr>
                    <w:t>Copy Number</w:t>
                  </w:r>
                  <w:r w:rsidRPr="00EE47CB">
                    <w:rPr>
                      <w:sz w:val="20"/>
                    </w:rPr>
                    <w:tab/>
                    <w:t>: _ of N</w:t>
                  </w:r>
                </w:p>
              </w:tc>
            </w:tr>
            <w:tr w:rsidR="00B13BEF" w:rsidRPr="00EE47CB" w14:paraId="347B2685" w14:textId="77777777" w:rsidTr="00AE3656">
              <w:tc>
                <w:tcPr>
                  <w:tcW w:w="4618" w:type="dxa"/>
                  <w:tcBorders>
                    <w:top w:val="single" w:sz="4" w:space="0" w:color="auto"/>
                    <w:left w:val="single" w:sz="4" w:space="0" w:color="auto"/>
                    <w:bottom w:val="single" w:sz="4" w:space="0" w:color="auto"/>
                    <w:right w:val="single" w:sz="4" w:space="0" w:color="auto"/>
                  </w:tcBorders>
                </w:tcPr>
                <w:p w14:paraId="12DD2BBB" w14:textId="77777777" w:rsidR="00B13BEF" w:rsidRPr="00EE47CB" w:rsidRDefault="00B13BEF" w:rsidP="00AE3656">
                  <w:pPr>
                    <w:tabs>
                      <w:tab w:val="left" w:pos="1687"/>
                    </w:tabs>
                    <w:rPr>
                      <w:sz w:val="20"/>
                      <w:lang w:val="fr-FR"/>
                    </w:rPr>
                  </w:pPr>
                  <w:r w:rsidRPr="00EE47CB">
                    <w:rPr>
                      <w:sz w:val="20"/>
                      <w:lang w:val="fr-FR"/>
                    </w:rPr>
                    <w:t>Document ID</w:t>
                  </w:r>
                  <w:r w:rsidRPr="00EE47CB">
                    <w:rPr>
                      <w:sz w:val="20"/>
                      <w:lang w:val="fr-FR"/>
                    </w:rPr>
                    <w:tab/>
                  </w:r>
                  <w:r w:rsidRPr="00EE47CB">
                    <w:rPr>
                      <w:color w:val="000000"/>
                      <w:sz w:val="20"/>
                      <w:lang w:val="fr-FR"/>
                    </w:rPr>
                    <w:t xml:space="preserve">: </w:t>
                  </w:r>
                </w:p>
              </w:tc>
              <w:tc>
                <w:tcPr>
                  <w:tcW w:w="4619" w:type="dxa"/>
                  <w:tcBorders>
                    <w:top w:val="single" w:sz="4" w:space="0" w:color="auto"/>
                    <w:left w:val="single" w:sz="4" w:space="0" w:color="auto"/>
                    <w:bottom w:val="single" w:sz="4" w:space="0" w:color="auto"/>
                    <w:right w:val="single" w:sz="4" w:space="0" w:color="auto"/>
                  </w:tcBorders>
                </w:tcPr>
                <w:p w14:paraId="49E36A8B" w14:textId="77777777" w:rsidR="00B13BEF" w:rsidRPr="00EE47CB" w:rsidRDefault="00B13BEF" w:rsidP="00AE3656">
                  <w:pPr>
                    <w:tabs>
                      <w:tab w:val="left" w:pos="2289"/>
                    </w:tabs>
                    <w:rPr>
                      <w:sz w:val="20"/>
                    </w:rPr>
                  </w:pPr>
                  <w:r w:rsidRPr="00EE47CB">
                    <w:rPr>
                      <w:sz w:val="20"/>
                    </w:rPr>
                    <w:t>Date of Issue</w:t>
                  </w:r>
                  <w:r w:rsidRPr="00EE47CB">
                    <w:rPr>
                      <w:sz w:val="20"/>
                    </w:rPr>
                    <w:tab/>
                    <w:t xml:space="preserve">: </w:t>
                  </w:r>
                </w:p>
              </w:tc>
            </w:tr>
            <w:tr w:rsidR="00B13BEF" w:rsidRPr="00EE47CB" w14:paraId="492D52DE" w14:textId="77777777" w:rsidTr="00AE3656">
              <w:tc>
                <w:tcPr>
                  <w:tcW w:w="4618" w:type="dxa"/>
                  <w:tcBorders>
                    <w:top w:val="single" w:sz="4" w:space="0" w:color="auto"/>
                    <w:left w:val="single" w:sz="4" w:space="0" w:color="auto"/>
                    <w:bottom w:val="single" w:sz="4" w:space="0" w:color="auto"/>
                    <w:right w:val="single" w:sz="4" w:space="0" w:color="auto"/>
                  </w:tcBorders>
                </w:tcPr>
                <w:p w14:paraId="738195DA" w14:textId="77777777" w:rsidR="00B13BEF" w:rsidRPr="00EE47CB" w:rsidRDefault="00B13BEF" w:rsidP="00FD39D7">
                  <w:pPr>
                    <w:tabs>
                      <w:tab w:val="left" w:pos="1687"/>
                    </w:tabs>
                    <w:rPr>
                      <w:sz w:val="20"/>
                      <w:lang w:val="en-SG"/>
                    </w:rPr>
                  </w:pPr>
                  <w:r w:rsidRPr="00EE47CB">
                    <w:rPr>
                      <w:sz w:val="20"/>
                    </w:rPr>
                    <w:t>File name</w:t>
                  </w:r>
                  <w:r w:rsidRPr="00EE47CB">
                    <w:rPr>
                      <w:sz w:val="20"/>
                    </w:rPr>
                    <w:tab/>
                    <w:t xml:space="preserve">: </w:t>
                  </w:r>
                  <w:r w:rsidR="00FD39D7" w:rsidRPr="00EE47CB">
                    <w:rPr>
                      <w:sz w:val="20"/>
                      <w:lang w:val="en-SG"/>
                    </w:rPr>
                    <w:t>OOOProcessModel</w:t>
                  </w:r>
                  <w:r w:rsidR="00345090">
                    <w:rPr>
                      <w:sz w:val="20"/>
                      <w:lang w:val="en-SG"/>
                    </w:rPr>
                    <w:t>Design</w:t>
                  </w:r>
                  <w:r w:rsidRPr="00EE47CB">
                    <w:rPr>
                      <w:sz w:val="20"/>
                      <w:lang w:val="en-SG"/>
                    </w:rPr>
                    <w:t>.</w:t>
                  </w:r>
                  <w:r w:rsidRPr="00EE47CB">
                    <w:rPr>
                      <w:color w:val="000000"/>
                      <w:sz w:val="20"/>
                      <w:lang w:val="en-SG"/>
                    </w:rPr>
                    <w:t>doc</w:t>
                  </w:r>
                </w:p>
              </w:tc>
              <w:tc>
                <w:tcPr>
                  <w:tcW w:w="4619" w:type="dxa"/>
                  <w:tcBorders>
                    <w:top w:val="single" w:sz="4" w:space="0" w:color="auto"/>
                    <w:left w:val="single" w:sz="4" w:space="0" w:color="auto"/>
                    <w:bottom w:val="single" w:sz="4" w:space="0" w:color="auto"/>
                    <w:right w:val="single" w:sz="4" w:space="0" w:color="auto"/>
                  </w:tcBorders>
                </w:tcPr>
                <w:p w14:paraId="4D5ECEB8" w14:textId="77777777" w:rsidR="00B13BEF" w:rsidRPr="00EE47CB" w:rsidRDefault="00B13BEF" w:rsidP="00AE3656">
                  <w:pPr>
                    <w:tabs>
                      <w:tab w:val="left" w:pos="2289"/>
                    </w:tabs>
                    <w:rPr>
                      <w:sz w:val="20"/>
                    </w:rPr>
                  </w:pPr>
                  <w:r w:rsidRPr="00EE47CB">
                    <w:rPr>
                      <w:sz w:val="20"/>
                    </w:rPr>
                    <w:t>Total Number of Pages</w:t>
                  </w:r>
                  <w:r w:rsidRPr="00EE47CB">
                    <w:rPr>
                      <w:sz w:val="20"/>
                    </w:rPr>
                    <w:tab/>
                    <w:t xml:space="preserve">: </w:t>
                  </w:r>
                </w:p>
              </w:tc>
            </w:tr>
          </w:tbl>
          <w:p w14:paraId="6AD0E94F" w14:textId="77777777" w:rsidR="00B13BEF" w:rsidRPr="00EE47CB" w:rsidRDefault="00B13BEF" w:rsidP="00AE3656">
            <w:pPr>
              <w:pStyle w:val="Header"/>
              <w:tabs>
                <w:tab w:val="left" w:pos="2880"/>
              </w:tabs>
              <w:rPr>
                <w:sz w:val="20"/>
              </w:rPr>
            </w:pPr>
          </w:p>
          <w:p w14:paraId="6B9373A8" w14:textId="77777777" w:rsidR="001E0299" w:rsidRDefault="001E0299" w:rsidP="00AE3656">
            <w:pPr>
              <w:pStyle w:val="Header"/>
              <w:tabs>
                <w:tab w:val="left" w:pos="2880"/>
              </w:tabs>
              <w:rPr>
                <w:sz w:val="20"/>
              </w:rPr>
            </w:pPr>
          </w:p>
          <w:tbl>
            <w:tblPr>
              <w:tblW w:w="0" w:type="auto"/>
              <w:tblLook w:val="0000" w:firstRow="0" w:lastRow="0" w:firstColumn="0" w:lastColumn="0" w:noHBand="0" w:noVBand="0"/>
            </w:tblPr>
            <w:tblGrid>
              <w:gridCol w:w="4337"/>
              <w:gridCol w:w="4437"/>
            </w:tblGrid>
            <w:tr w:rsidR="00B13BEF" w:rsidRPr="00EE47CB" w14:paraId="1FBEF292" w14:textId="77777777" w:rsidTr="001E0299">
              <w:tc>
                <w:tcPr>
                  <w:tcW w:w="4531" w:type="dxa"/>
                  <w:tcBorders>
                    <w:top w:val="nil"/>
                    <w:left w:val="nil"/>
                    <w:bottom w:val="nil"/>
                    <w:right w:val="nil"/>
                  </w:tcBorders>
                  <w:vAlign w:val="center"/>
                </w:tcPr>
                <w:p w14:paraId="12C8ECE5" w14:textId="77777777" w:rsidR="00B13BEF" w:rsidRPr="00EE47CB" w:rsidRDefault="006D1F17" w:rsidP="001E0299">
                  <w:pPr>
                    <w:pStyle w:val="TitleFrontPg"/>
                    <w:rPr>
                      <w:sz w:val="20"/>
                    </w:rPr>
                  </w:pPr>
                  <w:r>
                    <w:rPr>
                      <w:noProof/>
                      <w:sz w:val="20"/>
                    </w:rPr>
                    <w:drawing>
                      <wp:inline distT="0" distB="0" distL="0" distR="0" wp14:anchorId="1682EFFA" wp14:editId="383D180C">
                        <wp:extent cx="1987550" cy="694690"/>
                        <wp:effectExtent l="0" t="0" r="0" b="0"/>
                        <wp:docPr id="69" name="Picture 69" descr="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NU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7550" cy="694690"/>
                                </a:xfrm>
                                <a:prstGeom prst="rect">
                                  <a:avLst/>
                                </a:prstGeom>
                                <a:noFill/>
                                <a:ln>
                                  <a:noFill/>
                                </a:ln>
                              </pic:spPr>
                            </pic:pic>
                          </a:graphicData>
                        </a:graphic>
                      </wp:inline>
                    </w:drawing>
                  </w:r>
                </w:p>
              </w:tc>
              <w:tc>
                <w:tcPr>
                  <w:tcW w:w="4488" w:type="dxa"/>
                  <w:tcBorders>
                    <w:top w:val="nil"/>
                    <w:left w:val="nil"/>
                    <w:bottom w:val="nil"/>
                    <w:right w:val="nil"/>
                  </w:tcBorders>
                  <w:vAlign w:val="center"/>
                </w:tcPr>
                <w:p w14:paraId="4134C038" w14:textId="77777777" w:rsidR="00B13BEF" w:rsidRPr="00EE47CB" w:rsidRDefault="006D1F17" w:rsidP="001E0299">
                  <w:pPr>
                    <w:jc w:val="center"/>
                    <w:rPr>
                      <w:sz w:val="20"/>
                    </w:rPr>
                  </w:pPr>
                  <w:r>
                    <w:rPr>
                      <w:b/>
                      <w:noProof/>
                      <w:sz w:val="20"/>
                    </w:rPr>
                    <w:drawing>
                      <wp:inline distT="0" distB="0" distL="0" distR="0" wp14:anchorId="1AD0501D" wp14:editId="449E3483">
                        <wp:extent cx="2511425" cy="585470"/>
                        <wp:effectExtent l="0" t="0" r="3175" b="5080"/>
                        <wp:docPr id="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425" cy="585470"/>
                                </a:xfrm>
                                <a:prstGeom prst="rect">
                                  <a:avLst/>
                                </a:prstGeom>
                                <a:noFill/>
                                <a:ln>
                                  <a:noFill/>
                                </a:ln>
                              </pic:spPr>
                            </pic:pic>
                          </a:graphicData>
                        </a:graphic>
                      </wp:inline>
                    </w:drawing>
                  </w:r>
                </w:p>
              </w:tc>
            </w:tr>
          </w:tbl>
          <w:p w14:paraId="7B6C96CA" w14:textId="77777777" w:rsidR="00B13BEF" w:rsidRPr="00EE47CB" w:rsidRDefault="00B13BEF" w:rsidP="00AE3656">
            <w:pPr>
              <w:rPr>
                <w:sz w:val="20"/>
              </w:rPr>
            </w:pPr>
          </w:p>
        </w:tc>
      </w:tr>
    </w:tbl>
    <w:p w14:paraId="61055B3D" w14:textId="77777777" w:rsidR="00B13BEF" w:rsidRPr="00EE47CB" w:rsidRDefault="00B13BEF" w:rsidP="00EE47CB">
      <w:pPr>
        <w:tabs>
          <w:tab w:val="left" w:pos="2325"/>
        </w:tabs>
        <w:rPr>
          <w:lang w:val="en-SG" w:eastAsia="en-SG"/>
        </w:rPr>
        <w:sectPr w:rsidR="00B13BEF" w:rsidRPr="00EE47CB" w:rsidSect="00EE47CB">
          <w:headerReference w:type="default" r:id="rId10"/>
          <w:footerReference w:type="default" r:id="rId11"/>
          <w:type w:val="continuous"/>
          <w:pgSz w:w="11909" w:h="16834" w:code="9"/>
          <w:pgMar w:top="1411" w:right="1411" w:bottom="1411" w:left="1411" w:header="706" w:footer="706" w:gutter="0"/>
          <w:pgNumType w:start="1"/>
          <w:cols w:space="720" w:equalWidth="0">
            <w:col w:w="9080"/>
          </w:cols>
          <w:titlePg/>
          <w:docGrid w:linePitch="360"/>
        </w:sectPr>
      </w:pPr>
      <w:bookmarkStart w:id="1" w:name="_Toc487248801"/>
    </w:p>
    <w:p w14:paraId="258A159E" w14:textId="77777777" w:rsidR="00A77D93" w:rsidRPr="00EE47CB" w:rsidRDefault="00B13BEF" w:rsidP="00B13BEF">
      <w:pPr>
        <w:pStyle w:val="TitleSubPg"/>
        <w:rPr>
          <w:sz w:val="20"/>
        </w:rPr>
      </w:pPr>
      <w:bookmarkStart w:id="2" w:name="_Toc419126768"/>
      <w:bookmarkStart w:id="3" w:name="_Toc419158736"/>
      <w:r w:rsidRPr="00EE47CB">
        <w:rPr>
          <w:sz w:val="20"/>
        </w:rPr>
        <w:lastRenderedPageBreak/>
        <w:t>DISTRIBUTION LIST</w:t>
      </w:r>
      <w:bookmarkEnd w:id="1"/>
      <w:bookmarkEnd w:id="2"/>
      <w:bookmarkEnd w:id="3"/>
    </w:p>
    <w:p w14:paraId="3D6C1BCD" w14:textId="77777777" w:rsidR="00A77D93" w:rsidRPr="00EE47CB" w:rsidRDefault="00A77D93" w:rsidP="00B13BEF">
      <w:pPr>
        <w:pStyle w:val="TitleSubPg"/>
      </w:pPr>
    </w:p>
    <w:tbl>
      <w:tblPr>
        <w:tblW w:w="4940" w:type="pct"/>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000" w:firstRow="0" w:lastRow="0" w:firstColumn="0" w:lastColumn="0" w:noHBand="0" w:noVBand="0"/>
      </w:tblPr>
      <w:tblGrid>
        <w:gridCol w:w="1789"/>
        <w:gridCol w:w="8126"/>
      </w:tblGrid>
      <w:tr w:rsidR="00B13BEF" w:rsidRPr="00EE47CB" w14:paraId="6B84AB34" w14:textId="77777777" w:rsidTr="00AE3656">
        <w:tc>
          <w:tcPr>
            <w:tcW w:w="902" w:type="pct"/>
            <w:tcBorders>
              <w:top w:val="nil"/>
              <w:left w:val="nil"/>
              <w:bottom w:val="nil"/>
              <w:right w:val="nil"/>
            </w:tcBorders>
          </w:tcPr>
          <w:p w14:paraId="7773534C" w14:textId="77777777" w:rsidR="00B13BEF" w:rsidRPr="00EE47CB" w:rsidRDefault="00B13BEF" w:rsidP="00AE3656">
            <w:pPr>
              <w:rPr>
                <w:b/>
                <w:bCs/>
                <w:sz w:val="20"/>
              </w:rPr>
            </w:pPr>
            <w:r w:rsidRPr="00EE47CB">
              <w:rPr>
                <w:b/>
                <w:bCs/>
                <w:sz w:val="20"/>
              </w:rPr>
              <w:t xml:space="preserve">Copy Number </w:t>
            </w:r>
          </w:p>
        </w:tc>
        <w:tc>
          <w:tcPr>
            <w:tcW w:w="4098" w:type="pct"/>
            <w:tcBorders>
              <w:top w:val="nil"/>
              <w:left w:val="nil"/>
              <w:bottom w:val="nil"/>
              <w:right w:val="nil"/>
            </w:tcBorders>
          </w:tcPr>
          <w:p w14:paraId="1E4F83EC" w14:textId="77777777" w:rsidR="00B13BEF" w:rsidRPr="00EE47CB" w:rsidRDefault="00B13BEF" w:rsidP="00AE3656">
            <w:pPr>
              <w:rPr>
                <w:b/>
                <w:bCs/>
                <w:sz w:val="20"/>
              </w:rPr>
            </w:pPr>
            <w:r w:rsidRPr="00EE47CB">
              <w:rPr>
                <w:b/>
                <w:bCs/>
                <w:sz w:val="20"/>
              </w:rPr>
              <w:t>Name</w:t>
            </w:r>
          </w:p>
        </w:tc>
      </w:tr>
      <w:tr w:rsidR="00B13BEF" w:rsidRPr="00EE47CB" w14:paraId="43A2FC82" w14:textId="77777777" w:rsidTr="00AE3656">
        <w:tc>
          <w:tcPr>
            <w:tcW w:w="902" w:type="pct"/>
            <w:tcBorders>
              <w:top w:val="nil"/>
              <w:left w:val="nil"/>
              <w:bottom w:val="nil"/>
              <w:right w:val="nil"/>
            </w:tcBorders>
          </w:tcPr>
          <w:p w14:paraId="5BA8EC1D" w14:textId="77777777" w:rsidR="00B13BEF" w:rsidRPr="00EE47CB" w:rsidRDefault="00B13BEF" w:rsidP="00AE3656">
            <w:pPr>
              <w:ind w:right="34"/>
              <w:rPr>
                <w:sz w:val="20"/>
              </w:rPr>
            </w:pPr>
            <w:r w:rsidRPr="00EE47CB">
              <w:rPr>
                <w:sz w:val="20"/>
              </w:rPr>
              <w:t>01</w:t>
            </w:r>
          </w:p>
        </w:tc>
        <w:tc>
          <w:tcPr>
            <w:tcW w:w="4098" w:type="pct"/>
            <w:tcBorders>
              <w:top w:val="nil"/>
              <w:left w:val="nil"/>
              <w:bottom w:val="nil"/>
              <w:right w:val="nil"/>
            </w:tcBorders>
          </w:tcPr>
          <w:p w14:paraId="7A77090C" w14:textId="77777777" w:rsidR="00B13BEF" w:rsidRPr="00EE47CB" w:rsidRDefault="00B13BEF" w:rsidP="00AE3656">
            <w:pPr>
              <w:ind w:right="34"/>
              <w:rPr>
                <w:sz w:val="20"/>
              </w:rPr>
            </w:pPr>
            <w:r w:rsidRPr="00EE47CB">
              <w:rPr>
                <w:sz w:val="20"/>
              </w:rPr>
              <w:t>Project Library</w:t>
            </w:r>
          </w:p>
        </w:tc>
      </w:tr>
      <w:tr w:rsidR="00B13BEF" w:rsidRPr="00EE47CB" w14:paraId="058DDE38" w14:textId="77777777" w:rsidTr="00AE3656">
        <w:tc>
          <w:tcPr>
            <w:tcW w:w="902" w:type="pct"/>
            <w:tcBorders>
              <w:top w:val="nil"/>
              <w:left w:val="nil"/>
              <w:bottom w:val="nil"/>
              <w:right w:val="nil"/>
            </w:tcBorders>
          </w:tcPr>
          <w:p w14:paraId="5EBDD779" w14:textId="77777777" w:rsidR="00B13BEF" w:rsidRPr="00EE47CB" w:rsidRDefault="00B13BEF" w:rsidP="00AE3656">
            <w:pPr>
              <w:rPr>
                <w:sz w:val="20"/>
              </w:rPr>
            </w:pPr>
            <w:r w:rsidRPr="00EE47CB">
              <w:rPr>
                <w:sz w:val="20"/>
              </w:rPr>
              <w:t>02</w:t>
            </w:r>
          </w:p>
        </w:tc>
        <w:tc>
          <w:tcPr>
            <w:tcW w:w="4098" w:type="pct"/>
            <w:tcBorders>
              <w:top w:val="nil"/>
              <w:left w:val="nil"/>
              <w:bottom w:val="nil"/>
              <w:right w:val="nil"/>
            </w:tcBorders>
          </w:tcPr>
          <w:p w14:paraId="34002B67" w14:textId="77777777" w:rsidR="00B13BEF" w:rsidRPr="00EE47CB" w:rsidRDefault="00B13BEF" w:rsidP="00AE3656">
            <w:pPr>
              <w:ind w:right="34"/>
              <w:rPr>
                <w:sz w:val="20"/>
              </w:rPr>
            </w:pPr>
            <w:r w:rsidRPr="00EE47CB">
              <w:rPr>
                <w:sz w:val="20"/>
              </w:rPr>
              <w:t>NUS</w:t>
            </w:r>
          </w:p>
        </w:tc>
      </w:tr>
    </w:tbl>
    <w:p w14:paraId="2E92CEFB" w14:textId="77777777" w:rsidR="00B13BEF" w:rsidRPr="00EE47CB" w:rsidRDefault="00B13BEF" w:rsidP="00B13BEF">
      <w:pPr>
        <w:rPr>
          <w:sz w:val="20"/>
          <w:u w:val="single"/>
        </w:rPr>
      </w:pPr>
    </w:p>
    <w:p w14:paraId="511B3558" w14:textId="77777777" w:rsidR="00B13BEF" w:rsidRPr="00EE47CB" w:rsidRDefault="00B13BEF" w:rsidP="00B13BEF">
      <w:pPr>
        <w:rPr>
          <w:sz w:val="20"/>
          <w:u w:val="single"/>
        </w:rPr>
      </w:pPr>
    </w:p>
    <w:p w14:paraId="1BDA59B9" w14:textId="77777777" w:rsidR="00B13BEF" w:rsidRPr="00EE47CB" w:rsidRDefault="00B13BEF" w:rsidP="00B13BEF">
      <w:pPr>
        <w:rPr>
          <w:sz w:val="20"/>
          <w:u w:val="single"/>
        </w:rPr>
      </w:pPr>
    </w:p>
    <w:p w14:paraId="22B0BF23" w14:textId="77777777" w:rsidR="00B13BEF" w:rsidRPr="00EE47CB" w:rsidRDefault="00B13BEF" w:rsidP="00B13BEF">
      <w:pPr>
        <w:rPr>
          <w:sz w:val="20"/>
          <w:u w:val="single"/>
        </w:rPr>
      </w:pPr>
    </w:p>
    <w:p w14:paraId="71A16CA4" w14:textId="77777777" w:rsidR="00B13BEF" w:rsidRPr="00EE47CB" w:rsidRDefault="00B13BEF" w:rsidP="00B13BEF">
      <w:pPr>
        <w:rPr>
          <w:sz w:val="20"/>
          <w:u w:val="single"/>
        </w:rPr>
      </w:pPr>
    </w:p>
    <w:p w14:paraId="58D1C1FE" w14:textId="77777777" w:rsidR="00B13BEF" w:rsidRPr="00EE47CB" w:rsidRDefault="00B13BEF" w:rsidP="00B13BEF">
      <w:pPr>
        <w:rPr>
          <w:sz w:val="20"/>
          <w:u w:val="single"/>
        </w:rPr>
      </w:pPr>
    </w:p>
    <w:p w14:paraId="020C1534" w14:textId="77777777" w:rsidR="00B13BEF" w:rsidRPr="00EE47CB" w:rsidRDefault="00B13BEF" w:rsidP="00B13BEF">
      <w:pPr>
        <w:pStyle w:val="TitleSubPg"/>
        <w:rPr>
          <w:sz w:val="20"/>
        </w:rPr>
      </w:pPr>
      <w:r w:rsidRPr="00EE47CB">
        <w:rPr>
          <w:sz w:val="20"/>
        </w:rPr>
        <w:br w:type="page"/>
      </w:r>
      <w:bookmarkStart w:id="4" w:name="_Toc419126769"/>
      <w:bookmarkStart w:id="5" w:name="_Toc419158737"/>
      <w:bookmarkStart w:id="6" w:name="_Toc487248802"/>
      <w:r w:rsidRPr="00EE47CB">
        <w:rPr>
          <w:sz w:val="20"/>
        </w:rPr>
        <w:lastRenderedPageBreak/>
        <w:t>AMENDMENTS RECORD</w:t>
      </w:r>
      <w:bookmarkEnd w:id="4"/>
      <w:bookmarkEnd w:id="5"/>
    </w:p>
    <w:p w14:paraId="24961CE5" w14:textId="77777777" w:rsidR="00B13BEF" w:rsidRPr="00EE47CB" w:rsidRDefault="00B13BEF" w:rsidP="00B13BEF">
      <w:pPr>
        <w:pStyle w:val="TitleSubPg"/>
        <w:rPr>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3"/>
        <w:gridCol w:w="1921"/>
        <w:gridCol w:w="3130"/>
        <w:gridCol w:w="2147"/>
        <w:gridCol w:w="1744"/>
      </w:tblGrid>
      <w:tr w:rsidR="00B13BEF" w:rsidRPr="00EE47CB" w14:paraId="67C44D5E" w14:textId="77777777" w:rsidTr="00AE3656">
        <w:tc>
          <w:tcPr>
            <w:tcW w:w="540" w:type="pct"/>
          </w:tcPr>
          <w:p w14:paraId="2DDF4F18" w14:textId="77777777" w:rsidR="00B13BEF" w:rsidRPr="00EE47CB" w:rsidRDefault="00B13BEF" w:rsidP="00AE3656">
            <w:pPr>
              <w:jc w:val="center"/>
              <w:rPr>
                <w:sz w:val="20"/>
              </w:rPr>
            </w:pPr>
            <w:r w:rsidRPr="00EE47CB">
              <w:rPr>
                <w:sz w:val="20"/>
              </w:rPr>
              <w:t>Revision No.</w:t>
            </w:r>
          </w:p>
        </w:tc>
        <w:tc>
          <w:tcPr>
            <w:tcW w:w="958" w:type="pct"/>
          </w:tcPr>
          <w:p w14:paraId="6AEA044A" w14:textId="77777777" w:rsidR="00B13BEF" w:rsidRPr="00EE47CB" w:rsidRDefault="00B13BEF" w:rsidP="00AE3656">
            <w:pPr>
              <w:jc w:val="center"/>
              <w:rPr>
                <w:sz w:val="20"/>
              </w:rPr>
            </w:pPr>
            <w:r w:rsidRPr="00EE47CB">
              <w:rPr>
                <w:sz w:val="20"/>
              </w:rPr>
              <w:t>Affected Page(s)</w:t>
            </w:r>
          </w:p>
        </w:tc>
        <w:tc>
          <w:tcPr>
            <w:tcW w:w="1561" w:type="pct"/>
          </w:tcPr>
          <w:p w14:paraId="2EB36A0B" w14:textId="77777777" w:rsidR="00B13BEF" w:rsidRPr="00EE47CB" w:rsidRDefault="00B13BEF" w:rsidP="00AE3656">
            <w:pPr>
              <w:jc w:val="center"/>
              <w:rPr>
                <w:sz w:val="20"/>
              </w:rPr>
            </w:pPr>
            <w:r w:rsidRPr="00EE47CB">
              <w:rPr>
                <w:sz w:val="20"/>
              </w:rPr>
              <w:t>Details of Change</w:t>
            </w:r>
          </w:p>
          <w:p w14:paraId="33F7F5D9" w14:textId="77777777" w:rsidR="00B13BEF" w:rsidRPr="00EE47CB" w:rsidRDefault="00B13BEF" w:rsidP="00AE3656">
            <w:pPr>
              <w:pStyle w:val="NormalBody"/>
              <w:jc w:val="center"/>
              <w:rPr>
                <w:sz w:val="20"/>
                <w:lang w:val="en-US"/>
              </w:rPr>
            </w:pPr>
            <w:r w:rsidRPr="00EE47CB">
              <w:rPr>
                <w:sz w:val="20"/>
                <w:lang w:val="en-US"/>
              </w:rPr>
              <w:t>(if necessary)</w:t>
            </w:r>
          </w:p>
        </w:tc>
        <w:tc>
          <w:tcPr>
            <w:tcW w:w="1071" w:type="pct"/>
          </w:tcPr>
          <w:p w14:paraId="4A9F551B" w14:textId="77777777" w:rsidR="00B13BEF" w:rsidRPr="00EE47CB" w:rsidRDefault="00B13BEF" w:rsidP="00AE3656">
            <w:pPr>
              <w:jc w:val="center"/>
              <w:rPr>
                <w:sz w:val="20"/>
              </w:rPr>
            </w:pPr>
            <w:r w:rsidRPr="00EE47CB">
              <w:rPr>
                <w:sz w:val="20"/>
              </w:rPr>
              <w:t xml:space="preserve">CP/DCR No. </w:t>
            </w:r>
          </w:p>
          <w:p w14:paraId="5D90CD64" w14:textId="77777777" w:rsidR="00B13BEF" w:rsidRPr="00EE47CB" w:rsidRDefault="00B13BEF" w:rsidP="00AE3656">
            <w:pPr>
              <w:pStyle w:val="NormalBody"/>
              <w:rPr>
                <w:sz w:val="20"/>
                <w:lang w:val="en-US"/>
              </w:rPr>
            </w:pPr>
            <w:r w:rsidRPr="00EE47CB">
              <w:rPr>
                <w:sz w:val="20"/>
                <w:lang w:val="en-US"/>
              </w:rPr>
              <w:t>(where applicable)</w:t>
            </w:r>
          </w:p>
        </w:tc>
        <w:tc>
          <w:tcPr>
            <w:tcW w:w="870" w:type="pct"/>
          </w:tcPr>
          <w:p w14:paraId="17245457" w14:textId="77777777" w:rsidR="00B13BEF" w:rsidRPr="00EE47CB" w:rsidRDefault="00B13BEF" w:rsidP="00AE3656">
            <w:pPr>
              <w:jc w:val="center"/>
              <w:rPr>
                <w:sz w:val="20"/>
              </w:rPr>
            </w:pPr>
            <w:r w:rsidRPr="00EE47CB">
              <w:rPr>
                <w:sz w:val="20"/>
              </w:rPr>
              <w:t>Date of Implementation</w:t>
            </w:r>
          </w:p>
        </w:tc>
      </w:tr>
      <w:tr w:rsidR="00B13BEF" w:rsidRPr="00EE47CB" w14:paraId="2B5EDCD5" w14:textId="77777777" w:rsidTr="00AE3656">
        <w:tc>
          <w:tcPr>
            <w:tcW w:w="540" w:type="pct"/>
          </w:tcPr>
          <w:p w14:paraId="70D8FF17" w14:textId="77777777" w:rsidR="00B13BEF" w:rsidRPr="00EE47CB" w:rsidRDefault="00B13BEF" w:rsidP="00AE3656">
            <w:pPr>
              <w:jc w:val="center"/>
              <w:rPr>
                <w:sz w:val="20"/>
              </w:rPr>
            </w:pPr>
            <w:r w:rsidRPr="00EE47CB">
              <w:rPr>
                <w:sz w:val="20"/>
              </w:rPr>
              <w:t>1.0</w:t>
            </w:r>
          </w:p>
        </w:tc>
        <w:tc>
          <w:tcPr>
            <w:tcW w:w="958" w:type="pct"/>
          </w:tcPr>
          <w:p w14:paraId="4FBEFD6E" w14:textId="77777777" w:rsidR="00B13BEF" w:rsidRPr="00EE47CB" w:rsidRDefault="00B13BEF" w:rsidP="00AE3656">
            <w:pPr>
              <w:jc w:val="center"/>
              <w:rPr>
                <w:sz w:val="20"/>
              </w:rPr>
            </w:pPr>
            <w:r w:rsidRPr="00EE47CB">
              <w:rPr>
                <w:sz w:val="20"/>
              </w:rPr>
              <w:t>All</w:t>
            </w:r>
          </w:p>
        </w:tc>
        <w:tc>
          <w:tcPr>
            <w:tcW w:w="1561" w:type="pct"/>
          </w:tcPr>
          <w:p w14:paraId="6D0D4A56" w14:textId="77777777" w:rsidR="00B13BEF" w:rsidRPr="00EE47CB" w:rsidRDefault="00B13BEF" w:rsidP="00AE3656">
            <w:pPr>
              <w:jc w:val="center"/>
              <w:rPr>
                <w:sz w:val="20"/>
              </w:rPr>
            </w:pPr>
            <w:r w:rsidRPr="00EE47CB">
              <w:rPr>
                <w:sz w:val="20"/>
              </w:rPr>
              <w:t>New Creation</w:t>
            </w:r>
          </w:p>
        </w:tc>
        <w:tc>
          <w:tcPr>
            <w:tcW w:w="1071" w:type="pct"/>
          </w:tcPr>
          <w:p w14:paraId="31E9BC3B" w14:textId="77777777" w:rsidR="00B13BEF" w:rsidRPr="00EE47CB" w:rsidRDefault="00B13BEF" w:rsidP="00AE3656">
            <w:pPr>
              <w:jc w:val="center"/>
              <w:rPr>
                <w:sz w:val="20"/>
              </w:rPr>
            </w:pPr>
            <w:r w:rsidRPr="00EE47CB">
              <w:rPr>
                <w:sz w:val="20"/>
              </w:rPr>
              <w:t>-</w:t>
            </w:r>
          </w:p>
        </w:tc>
        <w:tc>
          <w:tcPr>
            <w:tcW w:w="870" w:type="pct"/>
          </w:tcPr>
          <w:p w14:paraId="6EE6E7FE" w14:textId="77777777" w:rsidR="00B13BEF" w:rsidRPr="00EE47CB" w:rsidRDefault="00CD7D2A" w:rsidP="00AE3656">
            <w:pPr>
              <w:jc w:val="center"/>
              <w:rPr>
                <w:sz w:val="20"/>
              </w:rPr>
            </w:pPr>
            <w:r w:rsidRPr="00EE47CB">
              <w:rPr>
                <w:sz w:val="20"/>
              </w:rPr>
              <w:t>05</w:t>
            </w:r>
            <w:r w:rsidR="00B13BEF" w:rsidRPr="00EE47CB">
              <w:rPr>
                <w:sz w:val="20"/>
              </w:rPr>
              <w:t>-05-2015</w:t>
            </w:r>
          </w:p>
        </w:tc>
      </w:tr>
      <w:tr w:rsidR="00B13BEF" w:rsidRPr="00EE47CB" w14:paraId="66129DF2" w14:textId="77777777" w:rsidTr="00AE3656">
        <w:tc>
          <w:tcPr>
            <w:tcW w:w="540" w:type="pct"/>
          </w:tcPr>
          <w:p w14:paraId="714A9E09" w14:textId="77777777" w:rsidR="00B13BEF" w:rsidRPr="00EE47CB" w:rsidRDefault="00AA51C5" w:rsidP="00AE3656">
            <w:pPr>
              <w:jc w:val="center"/>
              <w:rPr>
                <w:sz w:val="20"/>
              </w:rPr>
            </w:pPr>
            <w:r>
              <w:rPr>
                <w:sz w:val="20"/>
              </w:rPr>
              <w:t>1.1</w:t>
            </w:r>
          </w:p>
        </w:tc>
        <w:tc>
          <w:tcPr>
            <w:tcW w:w="958" w:type="pct"/>
          </w:tcPr>
          <w:p w14:paraId="569DA41F" w14:textId="77777777" w:rsidR="00B13BEF" w:rsidRPr="00EE47CB" w:rsidRDefault="00AA51C5" w:rsidP="00AE3656">
            <w:pPr>
              <w:jc w:val="center"/>
              <w:rPr>
                <w:sz w:val="20"/>
              </w:rPr>
            </w:pPr>
            <w:r>
              <w:rPr>
                <w:sz w:val="20"/>
              </w:rPr>
              <w:t>All</w:t>
            </w:r>
          </w:p>
        </w:tc>
        <w:tc>
          <w:tcPr>
            <w:tcW w:w="1561" w:type="pct"/>
          </w:tcPr>
          <w:p w14:paraId="78AE25FB" w14:textId="77777777" w:rsidR="00B13BEF" w:rsidRPr="00EE47CB" w:rsidRDefault="00AA51C5" w:rsidP="00AE3656">
            <w:pPr>
              <w:jc w:val="center"/>
              <w:rPr>
                <w:sz w:val="20"/>
              </w:rPr>
            </w:pPr>
            <w:r>
              <w:rPr>
                <w:sz w:val="20"/>
              </w:rPr>
              <w:t>Adjusted formatting, added wireframe</w:t>
            </w:r>
          </w:p>
        </w:tc>
        <w:tc>
          <w:tcPr>
            <w:tcW w:w="1071" w:type="pct"/>
          </w:tcPr>
          <w:p w14:paraId="4BF3FD87" w14:textId="77777777" w:rsidR="00B13BEF" w:rsidRPr="00EE47CB" w:rsidRDefault="00B13BEF" w:rsidP="00AE3656">
            <w:pPr>
              <w:jc w:val="center"/>
              <w:rPr>
                <w:sz w:val="20"/>
              </w:rPr>
            </w:pPr>
          </w:p>
        </w:tc>
        <w:tc>
          <w:tcPr>
            <w:tcW w:w="870" w:type="pct"/>
          </w:tcPr>
          <w:p w14:paraId="6A51FAE2" w14:textId="77777777" w:rsidR="00B13BEF" w:rsidRPr="00EE47CB" w:rsidRDefault="00AA51C5" w:rsidP="00AE3656">
            <w:pPr>
              <w:jc w:val="center"/>
              <w:rPr>
                <w:sz w:val="20"/>
              </w:rPr>
            </w:pPr>
            <w:r>
              <w:rPr>
                <w:sz w:val="20"/>
              </w:rPr>
              <w:t>12-05-2015</w:t>
            </w:r>
          </w:p>
        </w:tc>
      </w:tr>
      <w:tr w:rsidR="00B13BEF" w:rsidRPr="00EE47CB" w14:paraId="488FBA05" w14:textId="77777777" w:rsidTr="00AE3656">
        <w:tc>
          <w:tcPr>
            <w:tcW w:w="540" w:type="pct"/>
          </w:tcPr>
          <w:p w14:paraId="734231B1" w14:textId="4B931416" w:rsidR="00B13BEF" w:rsidRPr="00EE47CB" w:rsidRDefault="00F56C08" w:rsidP="00AE3656">
            <w:pPr>
              <w:jc w:val="center"/>
              <w:rPr>
                <w:sz w:val="20"/>
              </w:rPr>
            </w:pPr>
            <w:ins w:id="7" w:author="Krishnaraju" w:date="2015-05-12T10:48:00Z">
              <w:r>
                <w:rPr>
                  <w:sz w:val="20"/>
                </w:rPr>
                <w:t>1.2</w:t>
              </w:r>
            </w:ins>
          </w:p>
        </w:tc>
        <w:tc>
          <w:tcPr>
            <w:tcW w:w="958" w:type="pct"/>
          </w:tcPr>
          <w:p w14:paraId="4D7938E7" w14:textId="01C6CE76" w:rsidR="00B13BEF" w:rsidRPr="00EE47CB" w:rsidRDefault="006B6F35" w:rsidP="00AE3656">
            <w:pPr>
              <w:jc w:val="center"/>
              <w:rPr>
                <w:sz w:val="20"/>
              </w:rPr>
            </w:pPr>
            <w:ins w:id="8" w:author="Krishnaraju" w:date="2015-05-12T10:49:00Z">
              <w:r>
                <w:rPr>
                  <w:sz w:val="20"/>
                </w:rPr>
                <w:t>Schedule and Timeline</w:t>
              </w:r>
            </w:ins>
          </w:p>
        </w:tc>
        <w:tc>
          <w:tcPr>
            <w:tcW w:w="1561" w:type="pct"/>
          </w:tcPr>
          <w:p w14:paraId="3E88DB72" w14:textId="18369947" w:rsidR="00B13BEF" w:rsidRPr="00EE47CB" w:rsidRDefault="00F56C08" w:rsidP="00AE3656">
            <w:pPr>
              <w:jc w:val="center"/>
              <w:rPr>
                <w:sz w:val="20"/>
              </w:rPr>
            </w:pPr>
            <w:ins w:id="9" w:author="Krishnaraju" w:date="2015-05-12T10:48:00Z">
              <w:r>
                <w:rPr>
                  <w:sz w:val="20"/>
                </w:rPr>
                <w:t>Updated the activity performed during the requireme</w:t>
              </w:r>
            </w:ins>
            <w:ins w:id="10" w:author="Krishnaraju" w:date="2015-05-12T10:49:00Z">
              <w:r>
                <w:rPr>
                  <w:sz w:val="20"/>
                </w:rPr>
                <w:t>nt and clarification</w:t>
              </w:r>
            </w:ins>
          </w:p>
        </w:tc>
        <w:tc>
          <w:tcPr>
            <w:tcW w:w="1071" w:type="pct"/>
          </w:tcPr>
          <w:p w14:paraId="235782FA" w14:textId="77777777" w:rsidR="00B13BEF" w:rsidRPr="00EE47CB" w:rsidRDefault="00B13BEF" w:rsidP="00AE3656">
            <w:pPr>
              <w:jc w:val="center"/>
              <w:rPr>
                <w:sz w:val="20"/>
              </w:rPr>
            </w:pPr>
          </w:p>
        </w:tc>
        <w:tc>
          <w:tcPr>
            <w:tcW w:w="870" w:type="pct"/>
          </w:tcPr>
          <w:p w14:paraId="6F486D23" w14:textId="41160526" w:rsidR="00B13BEF" w:rsidRPr="00EE47CB" w:rsidRDefault="003001B6" w:rsidP="00AE3656">
            <w:pPr>
              <w:jc w:val="center"/>
              <w:rPr>
                <w:sz w:val="20"/>
              </w:rPr>
            </w:pPr>
            <w:ins w:id="11" w:author="Krishnaraju" w:date="2015-05-12T10:49:00Z">
              <w:r>
                <w:rPr>
                  <w:sz w:val="20"/>
                </w:rPr>
                <w:t>12</w:t>
              </w:r>
              <w:r w:rsidR="00F56C08">
                <w:rPr>
                  <w:sz w:val="20"/>
                </w:rPr>
                <w:t>-05-2015</w:t>
              </w:r>
            </w:ins>
          </w:p>
        </w:tc>
      </w:tr>
      <w:tr w:rsidR="00B13BEF" w:rsidRPr="00EE47CB" w14:paraId="3D0D9091" w14:textId="77777777" w:rsidTr="00AE3656">
        <w:tc>
          <w:tcPr>
            <w:tcW w:w="540" w:type="pct"/>
          </w:tcPr>
          <w:p w14:paraId="4CE037A5" w14:textId="3AE6A78B" w:rsidR="00B13BEF" w:rsidRPr="00EE47CB" w:rsidRDefault="002F09EB" w:rsidP="00AE3656">
            <w:pPr>
              <w:jc w:val="center"/>
              <w:rPr>
                <w:sz w:val="20"/>
              </w:rPr>
            </w:pPr>
            <w:ins w:id="12" w:author="Krishnaraju" w:date="2015-05-12T11:02:00Z">
              <w:r>
                <w:rPr>
                  <w:sz w:val="20"/>
                </w:rPr>
                <w:t>1.3</w:t>
              </w:r>
            </w:ins>
          </w:p>
        </w:tc>
        <w:tc>
          <w:tcPr>
            <w:tcW w:w="958" w:type="pct"/>
          </w:tcPr>
          <w:p w14:paraId="2CAE3410" w14:textId="77777777" w:rsidR="002F09EB" w:rsidRPr="002F09EB" w:rsidRDefault="002F09EB" w:rsidP="002F09EB">
            <w:pPr>
              <w:pStyle w:val="Heading1"/>
              <w:rPr>
                <w:ins w:id="13" w:author="Krishnaraju" w:date="2015-05-12T11:01:00Z"/>
                <w:rFonts w:ascii="Times New Roman" w:hAnsi="Times New Roman" w:cs="Times New Roman"/>
                <w:b w:val="0"/>
                <w:bCs w:val="0"/>
                <w:kern w:val="0"/>
                <w:sz w:val="20"/>
                <w:szCs w:val="24"/>
                <w:rPrChange w:id="14" w:author="Krishnaraju" w:date="2015-05-12T11:02:00Z">
                  <w:rPr>
                    <w:ins w:id="15" w:author="Krishnaraju" w:date="2015-05-12T11:01:00Z"/>
                  </w:rPr>
                </w:rPrChange>
              </w:rPr>
            </w:pPr>
            <w:ins w:id="16" w:author="Krishnaraju" w:date="2015-05-12T11:01:00Z">
              <w:r w:rsidRPr="002F09EB">
                <w:rPr>
                  <w:rFonts w:ascii="Times New Roman" w:hAnsi="Times New Roman" w:cs="Times New Roman"/>
                  <w:b w:val="0"/>
                  <w:bCs w:val="0"/>
                  <w:kern w:val="0"/>
                  <w:sz w:val="20"/>
                  <w:szCs w:val="24"/>
                  <w:rPrChange w:id="17" w:author="Krishnaraju" w:date="2015-05-12T11:02:00Z">
                    <w:rPr/>
                  </w:rPrChange>
                </w:rPr>
                <w:t>Wireframe of Out-of-Office User Interface</w:t>
              </w:r>
            </w:ins>
          </w:p>
          <w:p w14:paraId="50C38903" w14:textId="77777777" w:rsidR="00B13BEF" w:rsidRPr="00EE47CB" w:rsidRDefault="00B13BEF" w:rsidP="00AE3656">
            <w:pPr>
              <w:jc w:val="center"/>
              <w:rPr>
                <w:sz w:val="20"/>
              </w:rPr>
            </w:pPr>
          </w:p>
        </w:tc>
        <w:tc>
          <w:tcPr>
            <w:tcW w:w="1561" w:type="pct"/>
          </w:tcPr>
          <w:p w14:paraId="786C0A48" w14:textId="3B324A2A" w:rsidR="00B13BEF" w:rsidRPr="00EE47CB" w:rsidRDefault="002F09EB" w:rsidP="00AE3656">
            <w:pPr>
              <w:jc w:val="center"/>
              <w:rPr>
                <w:sz w:val="20"/>
              </w:rPr>
            </w:pPr>
            <w:ins w:id="18" w:author="Krishnaraju" w:date="2015-05-12T11:02:00Z">
              <w:r>
                <w:rPr>
                  <w:sz w:val="20"/>
                </w:rPr>
                <w:t>NUS to provide the necessary screen dimensions along with pixel size, fonts and any other details on screen UI</w:t>
              </w:r>
            </w:ins>
          </w:p>
        </w:tc>
        <w:tc>
          <w:tcPr>
            <w:tcW w:w="1071" w:type="pct"/>
          </w:tcPr>
          <w:p w14:paraId="63D37652" w14:textId="77777777" w:rsidR="00B13BEF" w:rsidRPr="00EE47CB" w:rsidRDefault="00B13BEF" w:rsidP="00AE3656">
            <w:pPr>
              <w:jc w:val="center"/>
              <w:rPr>
                <w:sz w:val="20"/>
              </w:rPr>
            </w:pPr>
          </w:p>
        </w:tc>
        <w:tc>
          <w:tcPr>
            <w:tcW w:w="870" w:type="pct"/>
          </w:tcPr>
          <w:p w14:paraId="426F25E5" w14:textId="1353F8DD" w:rsidR="00B13BEF" w:rsidRPr="00EE47CB" w:rsidRDefault="002F09EB" w:rsidP="00AE3656">
            <w:pPr>
              <w:jc w:val="center"/>
              <w:rPr>
                <w:sz w:val="20"/>
              </w:rPr>
            </w:pPr>
            <w:ins w:id="19" w:author="Krishnaraju" w:date="2015-05-12T11:03:00Z">
              <w:r>
                <w:rPr>
                  <w:sz w:val="20"/>
                </w:rPr>
                <w:t>12-05-2015</w:t>
              </w:r>
            </w:ins>
            <w:bookmarkStart w:id="20" w:name="_GoBack"/>
            <w:bookmarkEnd w:id="20"/>
          </w:p>
        </w:tc>
      </w:tr>
      <w:tr w:rsidR="00B13BEF" w:rsidRPr="00EE47CB" w14:paraId="7FF55748" w14:textId="77777777" w:rsidTr="00AE3656">
        <w:tc>
          <w:tcPr>
            <w:tcW w:w="540" w:type="pct"/>
          </w:tcPr>
          <w:p w14:paraId="4C6FE45D" w14:textId="77777777" w:rsidR="00B13BEF" w:rsidRPr="00EE47CB" w:rsidRDefault="00B13BEF" w:rsidP="00AE3656">
            <w:pPr>
              <w:jc w:val="center"/>
              <w:rPr>
                <w:sz w:val="20"/>
              </w:rPr>
            </w:pPr>
          </w:p>
        </w:tc>
        <w:tc>
          <w:tcPr>
            <w:tcW w:w="958" w:type="pct"/>
          </w:tcPr>
          <w:p w14:paraId="7B98ADE1" w14:textId="77777777" w:rsidR="00B13BEF" w:rsidRPr="00EE47CB" w:rsidRDefault="00B13BEF" w:rsidP="00AE3656">
            <w:pPr>
              <w:jc w:val="center"/>
              <w:rPr>
                <w:sz w:val="20"/>
              </w:rPr>
            </w:pPr>
          </w:p>
        </w:tc>
        <w:tc>
          <w:tcPr>
            <w:tcW w:w="1561" w:type="pct"/>
          </w:tcPr>
          <w:p w14:paraId="2B5398BC" w14:textId="77777777" w:rsidR="00B13BEF" w:rsidRPr="00EE47CB" w:rsidRDefault="00B13BEF" w:rsidP="00AE3656">
            <w:pPr>
              <w:jc w:val="center"/>
              <w:rPr>
                <w:sz w:val="20"/>
              </w:rPr>
            </w:pPr>
          </w:p>
        </w:tc>
        <w:tc>
          <w:tcPr>
            <w:tcW w:w="1071" w:type="pct"/>
          </w:tcPr>
          <w:p w14:paraId="411731D9" w14:textId="77777777" w:rsidR="00B13BEF" w:rsidRPr="00EE47CB" w:rsidRDefault="00B13BEF" w:rsidP="00AE3656">
            <w:pPr>
              <w:jc w:val="center"/>
              <w:rPr>
                <w:sz w:val="20"/>
              </w:rPr>
            </w:pPr>
          </w:p>
        </w:tc>
        <w:tc>
          <w:tcPr>
            <w:tcW w:w="870" w:type="pct"/>
          </w:tcPr>
          <w:p w14:paraId="31E02B99" w14:textId="77777777" w:rsidR="00B13BEF" w:rsidRPr="00EE47CB" w:rsidRDefault="00B13BEF" w:rsidP="00AE3656">
            <w:pPr>
              <w:jc w:val="center"/>
              <w:rPr>
                <w:sz w:val="20"/>
              </w:rPr>
            </w:pPr>
          </w:p>
        </w:tc>
      </w:tr>
      <w:tr w:rsidR="00B13BEF" w:rsidRPr="00EE47CB" w14:paraId="62786FC9" w14:textId="77777777" w:rsidTr="00AE3656">
        <w:tc>
          <w:tcPr>
            <w:tcW w:w="540" w:type="pct"/>
          </w:tcPr>
          <w:p w14:paraId="02226909" w14:textId="77777777" w:rsidR="00B13BEF" w:rsidRPr="00EE47CB" w:rsidRDefault="00B13BEF" w:rsidP="00AE3656">
            <w:pPr>
              <w:jc w:val="center"/>
              <w:rPr>
                <w:sz w:val="20"/>
              </w:rPr>
            </w:pPr>
          </w:p>
        </w:tc>
        <w:tc>
          <w:tcPr>
            <w:tcW w:w="958" w:type="pct"/>
          </w:tcPr>
          <w:p w14:paraId="7D2425C1" w14:textId="77777777" w:rsidR="00B13BEF" w:rsidRPr="00EE47CB" w:rsidRDefault="00B13BEF" w:rsidP="00AE3656">
            <w:pPr>
              <w:jc w:val="center"/>
              <w:rPr>
                <w:sz w:val="20"/>
              </w:rPr>
            </w:pPr>
          </w:p>
        </w:tc>
        <w:tc>
          <w:tcPr>
            <w:tcW w:w="1561" w:type="pct"/>
          </w:tcPr>
          <w:p w14:paraId="6EC952C0" w14:textId="77777777" w:rsidR="00B13BEF" w:rsidRPr="00EE47CB" w:rsidRDefault="00B13BEF" w:rsidP="00AE3656">
            <w:pPr>
              <w:jc w:val="center"/>
              <w:rPr>
                <w:sz w:val="20"/>
              </w:rPr>
            </w:pPr>
          </w:p>
        </w:tc>
        <w:tc>
          <w:tcPr>
            <w:tcW w:w="1071" w:type="pct"/>
          </w:tcPr>
          <w:p w14:paraId="3C788769" w14:textId="77777777" w:rsidR="00B13BEF" w:rsidRPr="00EE47CB" w:rsidRDefault="00B13BEF" w:rsidP="00AE3656">
            <w:pPr>
              <w:jc w:val="center"/>
              <w:rPr>
                <w:sz w:val="20"/>
              </w:rPr>
            </w:pPr>
          </w:p>
        </w:tc>
        <w:tc>
          <w:tcPr>
            <w:tcW w:w="870" w:type="pct"/>
          </w:tcPr>
          <w:p w14:paraId="76EFA421" w14:textId="77777777" w:rsidR="00B13BEF" w:rsidRPr="00EE47CB" w:rsidRDefault="00B13BEF" w:rsidP="00AE3656">
            <w:pPr>
              <w:jc w:val="center"/>
              <w:rPr>
                <w:sz w:val="20"/>
              </w:rPr>
            </w:pPr>
          </w:p>
        </w:tc>
      </w:tr>
      <w:tr w:rsidR="00B13BEF" w:rsidRPr="00EE47CB" w14:paraId="38D884D9" w14:textId="77777777" w:rsidTr="00AE3656">
        <w:tc>
          <w:tcPr>
            <w:tcW w:w="540" w:type="pct"/>
          </w:tcPr>
          <w:p w14:paraId="41655E24" w14:textId="77777777" w:rsidR="00B13BEF" w:rsidRPr="00EE47CB" w:rsidRDefault="00B13BEF" w:rsidP="00AE3656">
            <w:pPr>
              <w:jc w:val="center"/>
              <w:rPr>
                <w:sz w:val="20"/>
              </w:rPr>
            </w:pPr>
          </w:p>
        </w:tc>
        <w:tc>
          <w:tcPr>
            <w:tcW w:w="958" w:type="pct"/>
          </w:tcPr>
          <w:p w14:paraId="68D96909" w14:textId="77777777" w:rsidR="00B13BEF" w:rsidRPr="00EE47CB" w:rsidRDefault="00B13BEF" w:rsidP="00AE3656">
            <w:pPr>
              <w:jc w:val="center"/>
              <w:rPr>
                <w:sz w:val="20"/>
              </w:rPr>
            </w:pPr>
          </w:p>
        </w:tc>
        <w:tc>
          <w:tcPr>
            <w:tcW w:w="1561" w:type="pct"/>
          </w:tcPr>
          <w:p w14:paraId="779F75ED" w14:textId="77777777" w:rsidR="00B13BEF" w:rsidRPr="00EE47CB" w:rsidRDefault="00B13BEF" w:rsidP="00AE3656">
            <w:pPr>
              <w:jc w:val="center"/>
              <w:rPr>
                <w:sz w:val="20"/>
              </w:rPr>
            </w:pPr>
          </w:p>
        </w:tc>
        <w:tc>
          <w:tcPr>
            <w:tcW w:w="1071" w:type="pct"/>
          </w:tcPr>
          <w:p w14:paraId="3B7C085F" w14:textId="77777777" w:rsidR="00B13BEF" w:rsidRPr="00EE47CB" w:rsidRDefault="00B13BEF" w:rsidP="00AE3656">
            <w:pPr>
              <w:jc w:val="center"/>
              <w:rPr>
                <w:sz w:val="20"/>
              </w:rPr>
            </w:pPr>
          </w:p>
        </w:tc>
        <w:tc>
          <w:tcPr>
            <w:tcW w:w="870" w:type="pct"/>
          </w:tcPr>
          <w:p w14:paraId="205A0758" w14:textId="77777777" w:rsidR="00B13BEF" w:rsidRPr="00EE47CB" w:rsidRDefault="00B13BEF" w:rsidP="00AE3656">
            <w:pPr>
              <w:jc w:val="center"/>
              <w:rPr>
                <w:sz w:val="20"/>
              </w:rPr>
            </w:pPr>
          </w:p>
        </w:tc>
      </w:tr>
      <w:tr w:rsidR="00B13BEF" w:rsidRPr="00EE47CB" w14:paraId="0D28DF91" w14:textId="77777777" w:rsidTr="00AE3656">
        <w:trPr>
          <w:trHeight w:val="61"/>
        </w:trPr>
        <w:tc>
          <w:tcPr>
            <w:tcW w:w="540" w:type="pct"/>
          </w:tcPr>
          <w:p w14:paraId="656D566A" w14:textId="77777777" w:rsidR="00B13BEF" w:rsidRPr="00EE47CB" w:rsidRDefault="00B13BEF" w:rsidP="00AE3656">
            <w:pPr>
              <w:jc w:val="center"/>
              <w:rPr>
                <w:sz w:val="20"/>
              </w:rPr>
            </w:pPr>
          </w:p>
        </w:tc>
        <w:tc>
          <w:tcPr>
            <w:tcW w:w="958" w:type="pct"/>
          </w:tcPr>
          <w:p w14:paraId="2E991BB1" w14:textId="77777777" w:rsidR="00B13BEF" w:rsidRPr="00EE47CB" w:rsidRDefault="00B13BEF" w:rsidP="00AE3656">
            <w:pPr>
              <w:jc w:val="center"/>
              <w:rPr>
                <w:sz w:val="20"/>
              </w:rPr>
            </w:pPr>
          </w:p>
        </w:tc>
        <w:tc>
          <w:tcPr>
            <w:tcW w:w="1561" w:type="pct"/>
          </w:tcPr>
          <w:p w14:paraId="42C82074" w14:textId="77777777" w:rsidR="00B13BEF" w:rsidRPr="00EE47CB" w:rsidRDefault="00B13BEF" w:rsidP="00AE3656">
            <w:pPr>
              <w:jc w:val="center"/>
              <w:rPr>
                <w:sz w:val="20"/>
              </w:rPr>
            </w:pPr>
          </w:p>
        </w:tc>
        <w:tc>
          <w:tcPr>
            <w:tcW w:w="1071" w:type="pct"/>
          </w:tcPr>
          <w:p w14:paraId="1291E31A" w14:textId="77777777" w:rsidR="00B13BEF" w:rsidRPr="00EE47CB" w:rsidRDefault="00B13BEF" w:rsidP="00AE3656">
            <w:pPr>
              <w:jc w:val="center"/>
              <w:rPr>
                <w:sz w:val="20"/>
              </w:rPr>
            </w:pPr>
          </w:p>
        </w:tc>
        <w:tc>
          <w:tcPr>
            <w:tcW w:w="870" w:type="pct"/>
          </w:tcPr>
          <w:p w14:paraId="01C21193" w14:textId="77777777" w:rsidR="00B13BEF" w:rsidRPr="00EE47CB" w:rsidRDefault="00B13BEF" w:rsidP="00AE3656">
            <w:pPr>
              <w:jc w:val="center"/>
              <w:rPr>
                <w:sz w:val="20"/>
              </w:rPr>
            </w:pPr>
          </w:p>
        </w:tc>
      </w:tr>
      <w:tr w:rsidR="00B13BEF" w:rsidRPr="00EE47CB" w14:paraId="29827374" w14:textId="77777777" w:rsidTr="00AE3656">
        <w:tc>
          <w:tcPr>
            <w:tcW w:w="540" w:type="pct"/>
          </w:tcPr>
          <w:p w14:paraId="741562C4" w14:textId="77777777" w:rsidR="00B13BEF" w:rsidRPr="00EE47CB" w:rsidRDefault="00B13BEF" w:rsidP="00AE3656">
            <w:pPr>
              <w:jc w:val="center"/>
              <w:rPr>
                <w:sz w:val="20"/>
              </w:rPr>
            </w:pPr>
          </w:p>
        </w:tc>
        <w:tc>
          <w:tcPr>
            <w:tcW w:w="958" w:type="pct"/>
          </w:tcPr>
          <w:p w14:paraId="737AE6A9" w14:textId="77777777" w:rsidR="00B13BEF" w:rsidRPr="00EE47CB" w:rsidRDefault="00B13BEF" w:rsidP="00AE3656">
            <w:pPr>
              <w:jc w:val="center"/>
              <w:rPr>
                <w:sz w:val="20"/>
              </w:rPr>
            </w:pPr>
          </w:p>
        </w:tc>
        <w:tc>
          <w:tcPr>
            <w:tcW w:w="1561" w:type="pct"/>
          </w:tcPr>
          <w:p w14:paraId="4CEFE0D9" w14:textId="77777777" w:rsidR="00B13BEF" w:rsidRPr="00EE47CB" w:rsidRDefault="00B13BEF" w:rsidP="00AE3656">
            <w:pPr>
              <w:jc w:val="center"/>
              <w:rPr>
                <w:sz w:val="20"/>
              </w:rPr>
            </w:pPr>
          </w:p>
        </w:tc>
        <w:tc>
          <w:tcPr>
            <w:tcW w:w="1071" w:type="pct"/>
          </w:tcPr>
          <w:p w14:paraId="2991BDA0" w14:textId="77777777" w:rsidR="00B13BEF" w:rsidRPr="00EE47CB" w:rsidRDefault="00B13BEF" w:rsidP="00AE3656">
            <w:pPr>
              <w:jc w:val="center"/>
              <w:rPr>
                <w:sz w:val="20"/>
              </w:rPr>
            </w:pPr>
          </w:p>
        </w:tc>
        <w:tc>
          <w:tcPr>
            <w:tcW w:w="870" w:type="pct"/>
          </w:tcPr>
          <w:p w14:paraId="57245FF7" w14:textId="77777777" w:rsidR="00B13BEF" w:rsidRPr="00EE47CB" w:rsidRDefault="00B13BEF" w:rsidP="00AE3656">
            <w:pPr>
              <w:jc w:val="center"/>
              <w:rPr>
                <w:sz w:val="20"/>
              </w:rPr>
            </w:pPr>
          </w:p>
        </w:tc>
      </w:tr>
      <w:tr w:rsidR="00B13BEF" w:rsidRPr="00EE47CB" w14:paraId="544C3D6D" w14:textId="77777777" w:rsidTr="00AE3656">
        <w:tc>
          <w:tcPr>
            <w:tcW w:w="540" w:type="pct"/>
          </w:tcPr>
          <w:p w14:paraId="0C93F220" w14:textId="77777777" w:rsidR="00B13BEF" w:rsidRPr="00EE47CB" w:rsidRDefault="00B13BEF" w:rsidP="00AE3656">
            <w:pPr>
              <w:jc w:val="center"/>
              <w:rPr>
                <w:sz w:val="20"/>
              </w:rPr>
            </w:pPr>
          </w:p>
        </w:tc>
        <w:tc>
          <w:tcPr>
            <w:tcW w:w="958" w:type="pct"/>
          </w:tcPr>
          <w:p w14:paraId="22BC65F5" w14:textId="77777777" w:rsidR="00B13BEF" w:rsidRPr="00EE47CB" w:rsidRDefault="00B13BEF" w:rsidP="00AE3656">
            <w:pPr>
              <w:jc w:val="center"/>
              <w:rPr>
                <w:sz w:val="20"/>
              </w:rPr>
            </w:pPr>
          </w:p>
        </w:tc>
        <w:tc>
          <w:tcPr>
            <w:tcW w:w="1561" w:type="pct"/>
          </w:tcPr>
          <w:p w14:paraId="30A0218D" w14:textId="77777777" w:rsidR="00B13BEF" w:rsidRPr="00EE47CB" w:rsidRDefault="00B13BEF" w:rsidP="00AE3656">
            <w:pPr>
              <w:jc w:val="center"/>
              <w:rPr>
                <w:sz w:val="20"/>
              </w:rPr>
            </w:pPr>
          </w:p>
        </w:tc>
        <w:tc>
          <w:tcPr>
            <w:tcW w:w="1071" w:type="pct"/>
          </w:tcPr>
          <w:p w14:paraId="0A33E4E2" w14:textId="77777777" w:rsidR="00B13BEF" w:rsidRPr="00EE47CB" w:rsidRDefault="00B13BEF" w:rsidP="00AE3656">
            <w:pPr>
              <w:jc w:val="center"/>
              <w:rPr>
                <w:sz w:val="20"/>
              </w:rPr>
            </w:pPr>
          </w:p>
        </w:tc>
        <w:tc>
          <w:tcPr>
            <w:tcW w:w="870" w:type="pct"/>
          </w:tcPr>
          <w:p w14:paraId="03E07099" w14:textId="77777777" w:rsidR="00B13BEF" w:rsidRPr="00EE47CB" w:rsidRDefault="00B13BEF" w:rsidP="00AE3656">
            <w:pPr>
              <w:jc w:val="center"/>
              <w:rPr>
                <w:sz w:val="20"/>
              </w:rPr>
            </w:pPr>
          </w:p>
        </w:tc>
      </w:tr>
      <w:tr w:rsidR="00B13BEF" w:rsidRPr="00EE47CB" w14:paraId="02B17A3F" w14:textId="77777777" w:rsidTr="00AE3656">
        <w:tc>
          <w:tcPr>
            <w:tcW w:w="540" w:type="pct"/>
          </w:tcPr>
          <w:p w14:paraId="0BDD6002" w14:textId="77777777" w:rsidR="00B13BEF" w:rsidRPr="00EE47CB" w:rsidRDefault="00B13BEF" w:rsidP="00AE3656">
            <w:pPr>
              <w:jc w:val="center"/>
              <w:rPr>
                <w:sz w:val="20"/>
              </w:rPr>
            </w:pPr>
          </w:p>
        </w:tc>
        <w:tc>
          <w:tcPr>
            <w:tcW w:w="958" w:type="pct"/>
          </w:tcPr>
          <w:p w14:paraId="46B8E54C" w14:textId="77777777" w:rsidR="00B13BEF" w:rsidRPr="00EE47CB" w:rsidRDefault="00B13BEF" w:rsidP="00AE3656">
            <w:pPr>
              <w:jc w:val="center"/>
              <w:rPr>
                <w:sz w:val="20"/>
              </w:rPr>
            </w:pPr>
          </w:p>
        </w:tc>
        <w:tc>
          <w:tcPr>
            <w:tcW w:w="1561" w:type="pct"/>
          </w:tcPr>
          <w:p w14:paraId="3E4173C5" w14:textId="77777777" w:rsidR="00B13BEF" w:rsidRPr="00EE47CB" w:rsidRDefault="00B13BEF" w:rsidP="00AE3656">
            <w:pPr>
              <w:jc w:val="center"/>
              <w:rPr>
                <w:sz w:val="20"/>
              </w:rPr>
            </w:pPr>
          </w:p>
        </w:tc>
        <w:tc>
          <w:tcPr>
            <w:tcW w:w="1071" w:type="pct"/>
          </w:tcPr>
          <w:p w14:paraId="70031A44" w14:textId="77777777" w:rsidR="00B13BEF" w:rsidRPr="00EE47CB" w:rsidRDefault="00B13BEF" w:rsidP="00AE3656">
            <w:pPr>
              <w:jc w:val="center"/>
              <w:rPr>
                <w:sz w:val="20"/>
              </w:rPr>
            </w:pPr>
          </w:p>
        </w:tc>
        <w:tc>
          <w:tcPr>
            <w:tcW w:w="870" w:type="pct"/>
          </w:tcPr>
          <w:p w14:paraId="42138A67" w14:textId="77777777" w:rsidR="00B13BEF" w:rsidRPr="00EE47CB" w:rsidRDefault="00B13BEF" w:rsidP="00AE3656">
            <w:pPr>
              <w:jc w:val="center"/>
              <w:rPr>
                <w:sz w:val="20"/>
              </w:rPr>
            </w:pPr>
          </w:p>
        </w:tc>
      </w:tr>
      <w:tr w:rsidR="00B13BEF" w:rsidRPr="00EE47CB" w14:paraId="04506ED6" w14:textId="77777777" w:rsidTr="00AE3656">
        <w:tc>
          <w:tcPr>
            <w:tcW w:w="540" w:type="pct"/>
          </w:tcPr>
          <w:p w14:paraId="6DAB7AC8" w14:textId="77777777" w:rsidR="00B13BEF" w:rsidRPr="00EE47CB" w:rsidRDefault="00B13BEF" w:rsidP="00AE3656">
            <w:pPr>
              <w:jc w:val="center"/>
              <w:rPr>
                <w:sz w:val="20"/>
              </w:rPr>
            </w:pPr>
          </w:p>
        </w:tc>
        <w:tc>
          <w:tcPr>
            <w:tcW w:w="958" w:type="pct"/>
          </w:tcPr>
          <w:p w14:paraId="669237D4" w14:textId="77777777" w:rsidR="00B13BEF" w:rsidRPr="00EE47CB" w:rsidRDefault="00B13BEF" w:rsidP="00AE3656">
            <w:pPr>
              <w:jc w:val="center"/>
              <w:rPr>
                <w:sz w:val="20"/>
              </w:rPr>
            </w:pPr>
          </w:p>
        </w:tc>
        <w:tc>
          <w:tcPr>
            <w:tcW w:w="1561" w:type="pct"/>
          </w:tcPr>
          <w:p w14:paraId="1274A373" w14:textId="77777777" w:rsidR="00B13BEF" w:rsidRPr="00EE47CB" w:rsidRDefault="00B13BEF" w:rsidP="00AE3656">
            <w:pPr>
              <w:jc w:val="center"/>
              <w:rPr>
                <w:sz w:val="20"/>
              </w:rPr>
            </w:pPr>
          </w:p>
        </w:tc>
        <w:tc>
          <w:tcPr>
            <w:tcW w:w="1071" w:type="pct"/>
          </w:tcPr>
          <w:p w14:paraId="1FAF27AE" w14:textId="77777777" w:rsidR="00B13BEF" w:rsidRPr="00EE47CB" w:rsidRDefault="00B13BEF" w:rsidP="00AE3656">
            <w:pPr>
              <w:jc w:val="center"/>
              <w:rPr>
                <w:sz w:val="20"/>
              </w:rPr>
            </w:pPr>
          </w:p>
        </w:tc>
        <w:tc>
          <w:tcPr>
            <w:tcW w:w="870" w:type="pct"/>
          </w:tcPr>
          <w:p w14:paraId="1D91FAD5" w14:textId="77777777" w:rsidR="00B13BEF" w:rsidRPr="00EE47CB" w:rsidRDefault="00B13BEF" w:rsidP="00AE3656">
            <w:pPr>
              <w:jc w:val="center"/>
              <w:rPr>
                <w:sz w:val="20"/>
              </w:rPr>
            </w:pPr>
          </w:p>
        </w:tc>
      </w:tr>
      <w:tr w:rsidR="00B13BEF" w:rsidRPr="00EE47CB" w14:paraId="0C3D235B" w14:textId="77777777" w:rsidTr="00AE3656">
        <w:tc>
          <w:tcPr>
            <w:tcW w:w="540" w:type="pct"/>
          </w:tcPr>
          <w:p w14:paraId="1CB8B6BA" w14:textId="77777777" w:rsidR="00B13BEF" w:rsidRPr="00EE47CB" w:rsidRDefault="00B13BEF" w:rsidP="00AE3656">
            <w:pPr>
              <w:jc w:val="center"/>
              <w:rPr>
                <w:sz w:val="20"/>
              </w:rPr>
            </w:pPr>
          </w:p>
        </w:tc>
        <w:tc>
          <w:tcPr>
            <w:tcW w:w="958" w:type="pct"/>
          </w:tcPr>
          <w:p w14:paraId="7546ACC6" w14:textId="77777777" w:rsidR="00B13BEF" w:rsidRPr="00EE47CB" w:rsidRDefault="00B13BEF" w:rsidP="00AE3656">
            <w:pPr>
              <w:jc w:val="center"/>
              <w:rPr>
                <w:sz w:val="20"/>
              </w:rPr>
            </w:pPr>
          </w:p>
        </w:tc>
        <w:tc>
          <w:tcPr>
            <w:tcW w:w="1561" w:type="pct"/>
          </w:tcPr>
          <w:p w14:paraId="335F1267" w14:textId="77777777" w:rsidR="00B13BEF" w:rsidRPr="00EE47CB" w:rsidRDefault="00B13BEF" w:rsidP="00AE3656">
            <w:pPr>
              <w:jc w:val="center"/>
              <w:rPr>
                <w:sz w:val="20"/>
              </w:rPr>
            </w:pPr>
          </w:p>
        </w:tc>
        <w:tc>
          <w:tcPr>
            <w:tcW w:w="1071" w:type="pct"/>
          </w:tcPr>
          <w:p w14:paraId="6151D79A" w14:textId="77777777" w:rsidR="00B13BEF" w:rsidRPr="00EE47CB" w:rsidRDefault="00B13BEF" w:rsidP="00AE3656">
            <w:pPr>
              <w:jc w:val="center"/>
              <w:rPr>
                <w:sz w:val="20"/>
              </w:rPr>
            </w:pPr>
          </w:p>
        </w:tc>
        <w:tc>
          <w:tcPr>
            <w:tcW w:w="870" w:type="pct"/>
          </w:tcPr>
          <w:p w14:paraId="1BC91526" w14:textId="77777777" w:rsidR="00B13BEF" w:rsidRPr="00EE47CB" w:rsidRDefault="00B13BEF" w:rsidP="00AE3656">
            <w:pPr>
              <w:jc w:val="center"/>
              <w:rPr>
                <w:sz w:val="20"/>
              </w:rPr>
            </w:pPr>
          </w:p>
        </w:tc>
      </w:tr>
      <w:tr w:rsidR="00B13BEF" w:rsidRPr="00EE47CB" w14:paraId="21BE6135" w14:textId="77777777" w:rsidTr="00AE3656">
        <w:tc>
          <w:tcPr>
            <w:tcW w:w="540" w:type="pct"/>
          </w:tcPr>
          <w:p w14:paraId="208217A7" w14:textId="77777777" w:rsidR="00B13BEF" w:rsidRPr="00EE47CB" w:rsidRDefault="00B13BEF" w:rsidP="00AE3656">
            <w:pPr>
              <w:jc w:val="center"/>
              <w:rPr>
                <w:sz w:val="20"/>
              </w:rPr>
            </w:pPr>
          </w:p>
        </w:tc>
        <w:tc>
          <w:tcPr>
            <w:tcW w:w="958" w:type="pct"/>
          </w:tcPr>
          <w:p w14:paraId="39D220FC" w14:textId="77777777" w:rsidR="00B13BEF" w:rsidRPr="00EE47CB" w:rsidRDefault="00B13BEF" w:rsidP="00AE3656">
            <w:pPr>
              <w:jc w:val="center"/>
              <w:rPr>
                <w:sz w:val="20"/>
              </w:rPr>
            </w:pPr>
          </w:p>
        </w:tc>
        <w:tc>
          <w:tcPr>
            <w:tcW w:w="1561" w:type="pct"/>
          </w:tcPr>
          <w:p w14:paraId="4D4829AE" w14:textId="77777777" w:rsidR="00B13BEF" w:rsidRPr="00EE47CB" w:rsidRDefault="00B13BEF" w:rsidP="00AE3656">
            <w:pPr>
              <w:jc w:val="center"/>
              <w:rPr>
                <w:sz w:val="20"/>
              </w:rPr>
            </w:pPr>
          </w:p>
        </w:tc>
        <w:tc>
          <w:tcPr>
            <w:tcW w:w="1071" w:type="pct"/>
          </w:tcPr>
          <w:p w14:paraId="6473D2A6" w14:textId="77777777" w:rsidR="00B13BEF" w:rsidRPr="00EE47CB" w:rsidRDefault="00B13BEF" w:rsidP="00AE3656">
            <w:pPr>
              <w:jc w:val="center"/>
              <w:rPr>
                <w:sz w:val="20"/>
              </w:rPr>
            </w:pPr>
          </w:p>
        </w:tc>
        <w:tc>
          <w:tcPr>
            <w:tcW w:w="870" w:type="pct"/>
          </w:tcPr>
          <w:p w14:paraId="4A650D5C" w14:textId="77777777" w:rsidR="00B13BEF" w:rsidRPr="00EE47CB" w:rsidRDefault="00B13BEF" w:rsidP="00AE3656">
            <w:pPr>
              <w:jc w:val="center"/>
              <w:rPr>
                <w:sz w:val="20"/>
              </w:rPr>
            </w:pPr>
          </w:p>
        </w:tc>
      </w:tr>
      <w:tr w:rsidR="00B13BEF" w:rsidRPr="00EE47CB" w14:paraId="0D15D8EB" w14:textId="77777777" w:rsidTr="00AE3656">
        <w:tc>
          <w:tcPr>
            <w:tcW w:w="540" w:type="pct"/>
          </w:tcPr>
          <w:p w14:paraId="1FA3FF7A" w14:textId="77777777" w:rsidR="00B13BEF" w:rsidRPr="00EE47CB" w:rsidRDefault="00B13BEF" w:rsidP="00AE3656">
            <w:pPr>
              <w:jc w:val="center"/>
              <w:rPr>
                <w:sz w:val="20"/>
              </w:rPr>
            </w:pPr>
          </w:p>
        </w:tc>
        <w:tc>
          <w:tcPr>
            <w:tcW w:w="958" w:type="pct"/>
          </w:tcPr>
          <w:p w14:paraId="718CC143" w14:textId="77777777" w:rsidR="00B13BEF" w:rsidRPr="00EE47CB" w:rsidRDefault="00B13BEF" w:rsidP="00AE3656">
            <w:pPr>
              <w:jc w:val="center"/>
              <w:rPr>
                <w:sz w:val="20"/>
              </w:rPr>
            </w:pPr>
          </w:p>
        </w:tc>
        <w:tc>
          <w:tcPr>
            <w:tcW w:w="1561" w:type="pct"/>
          </w:tcPr>
          <w:p w14:paraId="3FDF0E4B" w14:textId="77777777" w:rsidR="00B13BEF" w:rsidRPr="00EE47CB" w:rsidRDefault="00B13BEF" w:rsidP="00AE3656">
            <w:pPr>
              <w:jc w:val="center"/>
              <w:rPr>
                <w:sz w:val="20"/>
              </w:rPr>
            </w:pPr>
          </w:p>
        </w:tc>
        <w:tc>
          <w:tcPr>
            <w:tcW w:w="1071" w:type="pct"/>
          </w:tcPr>
          <w:p w14:paraId="6B341CE6" w14:textId="77777777" w:rsidR="00B13BEF" w:rsidRPr="00EE47CB" w:rsidRDefault="00B13BEF" w:rsidP="00AE3656">
            <w:pPr>
              <w:jc w:val="center"/>
              <w:rPr>
                <w:sz w:val="20"/>
              </w:rPr>
            </w:pPr>
          </w:p>
        </w:tc>
        <w:tc>
          <w:tcPr>
            <w:tcW w:w="870" w:type="pct"/>
          </w:tcPr>
          <w:p w14:paraId="49459299" w14:textId="77777777" w:rsidR="00B13BEF" w:rsidRPr="00EE47CB" w:rsidRDefault="00B13BEF" w:rsidP="00AE3656">
            <w:pPr>
              <w:jc w:val="center"/>
              <w:rPr>
                <w:sz w:val="20"/>
              </w:rPr>
            </w:pPr>
          </w:p>
        </w:tc>
      </w:tr>
      <w:tr w:rsidR="00B13BEF" w:rsidRPr="00EE47CB" w14:paraId="1E534B3E" w14:textId="77777777" w:rsidTr="00AE3656">
        <w:tc>
          <w:tcPr>
            <w:tcW w:w="540" w:type="pct"/>
          </w:tcPr>
          <w:p w14:paraId="1A2F60FA" w14:textId="77777777" w:rsidR="00B13BEF" w:rsidRPr="00EE47CB" w:rsidRDefault="00B13BEF" w:rsidP="00AE3656">
            <w:pPr>
              <w:jc w:val="center"/>
              <w:rPr>
                <w:sz w:val="20"/>
              </w:rPr>
            </w:pPr>
          </w:p>
        </w:tc>
        <w:tc>
          <w:tcPr>
            <w:tcW w:w="958" w:type="pct"/>
          </w:tcPr>
          <w:p w14:paraId="26A813BD" w14:textId="77777777" w:rsidR="00B13BEF" w:rsidRPr="00EE47CB" w:rsidRDefault="00B13BEF" w:rsidP="00AE3656">
            <w:pPr>
              <w:jc w:val="center"/>
              <w:rPr>
                <w:sz w:val="20"/>
              </w:rPr>
            </w:pPr>
          </w:p>
        </w:tc>
        <w:tc>
          <w:tcPr>
            <w:tcW w:w="1561" w:type="pct"/>
          </w:tcPr>
          <w:p w14:paraId="190A06FD" w14:textId="77777777" w:rsidR="00B13BEF" w:rsidRPr="00EE47CB" w:rsidRDefault="00B13BEF" w:rsidP="00AE3656">
            <w:pPr>
              <w:jc w:val="center"/>
              <w:rPr>
                <w:sz w:val="20"/>
              </w:rPr>
            </w:pPr>
          </w:p>
        </w:tc>
        <w:tc>
          <w:tcPr>
            <w:tcW w:w="1071" w:type="pct"/>
          </w:tcPr>
          <w:p w14:paraId="30BADCC5" w14:textId="77777777" w:rsidR="00B13BEF" w:rsidRPr="00EE47CB" w:rsidRDefault="00B13BEF" w:rsidP="00AE3656">
            <w:pPr>
              <w:jc w:val="center"/>
              <w:rPr>
                <w:sz w:val="20"/>
              </w:rPr>
            </w:pPr>
          </w:p>
        </w:tc>
        <w:tc>
          <w:tcPr>
            <w:tcW w:w="870" w:type="pct"/>
          </w:tcPr>
          <w:p w14:paraId="0BB448A3" w14:textId="77777777" w:rsidR="00B13BEF" w:rsidRPr="00EE47CB" w:rsidRDefault="00B13BEF" w:rsidP="00AE3656">
            <w:pPr>
              <w:jc w:val="center"/>
              <w:rPr>
                <w:sz w:val="20"/>
              </w:rPr>
            </w:pPr>
          </w:p>
        </w:tc>
      </w:tr>
      <w:tr w:rsidR="00B13BEF" w:rsidRPr="00EE47CB" w14:paraId="674E30E0" w14:textId="77777777" w:rsidTr="00AE3656">
        <w:tc>
          <w:tcPr>
            <w:tcW w:w="540" w:type="pct"/>
          </w:tcPr>
          <w:p w14:paraId="7C7A3B92" w14:textId="77777777" w:rsidR="00B13BEF" w:rsidRPr="00EE47CB" w:rsidRDefault="00B13BEF" w:rsidP="00AE3656">
            <w:pPr>
              <w:jc w:val="center"/>
              <w:rPr>
                <w:sz w:val="20"/>
              </w:rPr>
            </w:pPr>
          </w:p>
        </w:tc>
        <w:tc>
          <w:tcPr>
            <w:tcW w:w="958" w:type="pct"/>
          </w:tcPr>
          <w:p w14:paraId="784C5D20" w14:textId="77777777" w:rsidR="00B13BEF" w:rsidRPr="00EE47CB" w:rsidRDefault="00B13BEF" w:rsidP="00AE3656">
            <w:pPr>
              <w:jc w:val="center"/>
              <w:rPr>
                <w:sz w:val="20"/>
              </w:rPr>
            </w:pPr>
          </w:p>
        </w:tc>
        <w:tc>
          <w:tcPr>
            <w:tcW w:w="1561" w:type="pct"/>
          </w:tcPr>
          <w:p w14:paraId="249D9607" w14:textId="77777777" w:rsidR="00B13BEF" w:rsidRPr="00EE47CB" w:rsidRDefault="00B13BEF" w:rsidP="00AE3656">
            <w:pPr>
              <w:jc w:val="center"/>
              <w:rPr>
                <w:sz w:val="20"/>
              </w:rPr>
            </w:pPr>
          </w:p>
        </w:tc>
        <w:tc>
          <w:tcPr>
            <w:tcW w:w="1071" w:type="pct"/>
          </w:tcPr>
          <w:p w14:paraId="4C9158B1" w14:textId="77777777" w:rsidR="00B13BEF" w:rsidRPr="00EE47CB" w:rsidRDefault="00B13BEF" w:rsidP="00AE3656">
            <w:pPr>
              <w:jc w:val="center"/>
              <w:rPr>
                <w:sz w:val="20"/>
              </w:rPr>
            </w:pPr>
          </w:p>
        </w:tc>
        <w:tc>
          <w:tcPr>
            <w:tcW w:w="870" w:type="pct"/>
          </w:tcPr>
          <w:p w14:paraId="7F046972" w14:textId="77777777" w:rsidR="00B13BEF" w:rsidRPr="00EE47CB" w:rsidRDefault="00B13BEF" w:rsidP="00AE3656">
            <w:pPr>
              <w:jc w:val="center"/>
              <w:rPr>
                <w:sz w:val="20"/>
              </w:rPr>
            </w:pPr>
          </w:p>
        </w:tc>
      </w:tr>
      <w:tr w:rsidR="00B13BEF" w:rsidRPr="00EE47CB" w14:paraId="760F903E" w14:textId="77777777" w:rsidTr="00AE3656">
        <w:tc>
          <w:tcPr>
            <w:tcW w:w="540" w:type="pct"/>
          </w:tcPr>
          <w:p w14:paraId="3DB5E1F5" w14:textId="77777777" w:rsidR="00B13BEF" w:rsidRPr="00EE47CB" w:rsidRDefault="00B13BEF" w:rsidP="00AE3656">
            <w:pPr>
              <w:jc w:val="center"/>
              <w:rPr>
                <w:sz w:val="20"/>
              </w:rPr>
            </w:pPr>
          </w:p>
        </w:tc>
        <w:tc>
          <w:tcPr>
            <w:tcW w:w="958" w:type="pct"/>
          </w:tcPr>
          <w:p w14:paraId="05AA5304" w14:textId="77777777" w:rsidR="00B13BEF" w:rsidRPr="00EE47CB" w:rsidRDefault="00B13BEF" w:rsidP="00AE3656">
            <w:pPr>
              <w:jc w:val="center"/>
              <w:rPr>
                <w:sz w:val="20"/>
              </w:rPr>
            </w:pPr>
          </w:p>
        </w:tc>
        <w:tc>
          <w:tcPr>
            <w:tcW w:w="1561" w:type="pct"/>
          </w:tcPr>
          <w:p w14:paraId="723F8037" w14:textId="77777777" w:rsidR="00B13BEF" w:rsidRPr="00EE47CB" w:rsidRDefault="00B13BEF" w:rsidP="00AE3656">
            <w:pPr>
              <w:jc w:val="center"/>
              <w:rPr>
                <w:sz w:val="20"/>
              </w:rPr>
            </w:pPr>
          </w:p>
        </w:tc>
        <w:tc>
          <w:tcPr>
            <w:tcW w:w="1071" w:type="pct"/>
          </w:tcPr>
          <w:p w14:paraId="0926ADED" w14:textId="77777777" w:rsidR="00B13BEF" w:rsidRPr="00EE47CB" w:rsidRDefault="00B13BEF" w:rsidP="00AE3656">
            <w:pPr>
              <w:jc w:val="center"/>
              <w:rPr>
                <w:sz w:val="20"/>
              </w:rPr>
            </w:pPr>
          </w:p>
        </w:tc>
        <w:tc>
          <w:tcPr>
            <w:tcW w:w="870" w:type="pct"/>
          </w:tcPr>
          <w:p w14:paraId="2BEB1EF6" w14:textId="77777777" w:rsidR="00B13BEF" w:rsidRPr="00EE47CB" w:rsidRDefault="00B13BEF" w:rsidP="00AE3656">
            <w:pPr>
              <w:jc w:val="center"/>
              <w:rPr>
                <w:sz w:val="20"/>
              </w:rPr>
            </w:pPr>
          </w:p>
        </w:tc>
      </w:tr>
      <w:tr w:rsidR="00B13BEF" w:rsidRPr="00EE47CB" w14:paraId="25386F39" w14:textId="77777777" w:rsidTr="00AE3656">
        <w:tc>
          <w:tcPr>
            <w:tcW w:w="540" w:type="pct"/>
          </w:tcPr>
          <w:p w14:paraId="4E1D824C" w14:textId="77777777" w:rsidR="00B13BEF" w:rsidRPr="00EE47CB" w:rsidRDefault="00B13BEF" w:rsidP="00AE3656">
            <w:pPr>
              <w:jc w:val="center"/>
              <w:rPr>
                <w:sz w:val="20"/>
              </w:rPr>
            </w:pPr>
          </w:p>
        </w:tc>
        <w:tc>
          <w:tcPr>
            <w:tcW w:w="958" w:type="pct"/>
          </w:tcPr>
          <w:p w14:paraId="5D1C8D7A" w14:textId="77777777" w:rsidR="00B13BEF" w:rsidRPr="00EE47CB" w:rsidRDefault="00B13BEF" w:rsidP="00AE3656">
            <w:pPr>
              <w:jc w:val="center"/>
              <w:rPr>
                <w:sz w:val="20"/>
              </w:rPr>
            </w:pPr>
          </w:p>
        </w:tc>
        <w:tc>
          <w:tcPr>
            <w:tcW w:w="1561" w:type="pct"/>
          </w:tcPr>
          <w:p w14:paraId="2B6C626E" w14:textId="77777777" w:rsidR="00B13BEF" w:rsidRPr="00EE47CB" w:rsidRDefault="00B13BEF" w:rsidP="00AE3656">
            <w:pPr>
              <w:jc w:val="center"/>
              <w:rPr>
                <w:sz w:val="20"/>
              </w:rPr>
            </w:pPr>
          </w:p>
        </w:tc>
        <w:tc>
          <w:tcPr>
            <w:tcW w:w="1071" w:type="pct"/>
          </w:tcPr>
          <w:p w14:paraId="7808D905" w14:textId="77777777" w:rsidR="00B13BEF" w:rsidRPr="00EE47CB" w:rsidRDefault="00B13BEF" w:rsidP="00AE3656">
            <w:pPr>
              <w:jc w:val="center"/>
              <w:rPr>
                <w:sz w:val="20"/>
              </w:rPr>
            </w:pPr>
          </w:p>
        </w:tc>
        <w:tc>
          <w:tcPr>
            <w:tcW w:w="870" w:type="pct"/>
          </w:tcPr>
          <w:p w14:paraId="067A8477" w14:textId="77777777" w:rsidR="00B13BEF" w:rsidRPr="00EE47CB" w:rsidRDefault="00B13BEF" w:rsidP="00AE3656">
            <w:pPr>
              <w:jc w:val="center"/>
              <w:rPr>
                <w:sz w:val="20"/>
              </w:rPr>
            </w:pPr>
          </w:p>
        </w:tc>
      </w:tr>
      <w:tr w:rsidR="00B13BEF" w:rsidRPr="00EE47CB" w14:paraId="17317378" w14:textId="77777777" w:rsidTr="00AE3656">
        <w:tc>
          <w:tcPr>
            <w:tcW w:w="540" w:type="pct"/>
          </w:tcPr>
          <w:p w14:paraId="010F94B5" w14:textId="77777777" w:rsidR="00B13BEF" w:rsidRPr="00EE47CB" w:rsidRDefault="00B13BEF" w:rsidP="00AE3656">
            <w:pPr>
              <w:jc w:val="center"/>
              <w:rPr>
                <w:sz w:val="20"/>
              </w:rPr>
            </w:pPr>
          </w:p>
        </w:tc>
        <w:tc>
          <w:tcPr>
            <w:tcW w:w="958" w:type="pct"/>
          </w:tcPr>
          <w:p w14:paraId="4DC8A3AB" w14:textId="77777777" w:rsidR="00B13BEF" w:rsidRPr="00EE47CB" w:rsidRDefault="00B13BEF" w:rsidP="00AE3656">
            <w:pPr>
              <w:jc w:val="center"/>
              <w:rPr>
                <w:sz w:val="20"/>
              </w:rPr>
            </w:pPr>
          </w:p>
        </w:tc>
        <w:tc>
          <w:tcPr>
            <w:tcW w:w="1561" w:type="pct"/>
          </w:tcPr>
          <w:p w14:paraId="253BAEA4" w14:textId="77777777" w:rsidR="00B13BEF" w:rsidRPr="00EE47CB" w:rsidRDefault="00B13BEF" w:rsidP="00AE3656">
            <w:pPr>
              <w:jc w:val="center"/>
              <w:rPr>
                <w:sz w:val="20"/>
              </w:rPr>
            </w:pPr>
          </w:p>
        </w:tc>
        <w:tc>
          <w:tcPr>
            <w:tcW w:w="1071" w:type="pct"/>
          </w:tcPr>
          <w:p w14:paraId="7DA78E82" w14:textId="77777777" w:rsidR="00B13BEF" w:rsidRPr="00EE47CB" w:rsidRDefault="00B13BEF" w:rsidP="00AE3656">
            <w:pPr>
              <w:jc w:val="center"/>
              <w:rPr>
                <w:sz w:val="20"/>
              </w:rPr>
            </w:pPr>
          </w:p>
        </w:tc>
        <w:tc>
          <w:tcPr>
            <w:tcW w:w="870" w:type="pct"/>
          </w:tcPr>
          <w:p w14:paraId="201315A1" w14:textId="77777777" w:rsidR="00B13BEF" w:rsidRPr="00EE47CB" w:rsidRDefault="00B13BEF" w:rsidP="00AE3656">
            <w:pPr>
              <w:jc w:val="center"/>
              <w:rPr>
                <w:sz w:val="20"/>
              </w:rPr>
            </w:pPr>
          </w:p>
        </w:tc>
      </w:tr>
      <w:tr w:rsidR="00B13BEF" w:rsidRPr="00EE47CB" w14:paraId="19642148" w14:textId="77777777" w:rsidTr="00AE3656">
        <w:tc>
          <w:tcPr>
            <w:tcW w:w="540" w:type="pct"/>
          </w:tcPr>
          <w:p w14:paraId="5F277BFD" w14:textId="77777777" w:rsidR="00B13BEF" w:rsidRPr="00EE47CB" w:rsidRDefault="00B13BEF" w:rsidP="00AE3656">
            <w:pPr>
              <w:jc w:val="center"/>
              <w:rPr>
                <w:sz w:val="20"/>
              </w:rPr>
            </w:pPr>
          </w:p>
        </w:tc>
        <w:tc>
          <w:tcPr>
            <w:tcW w:w="958" w:type="pct"/>
          </w:tcPr>
          <w:p w14:paraId="08CC77FF" w14:textId="77777777" w:rsidR="00B13BEF" w:rsidRPr="00EE47CB" w:rsidRDefault="00B13BEF" w:rsidP="00AE3656">
            <w:pPr>
              <w:jc w:val="center"/>
              <w:rPr>
                <w:sz w:val="20"/>
              </w:rPr>
            </w:pPr>
          </w:p>
        </w:tc>
        <w:tc>
          <w:tcPr>
            <w:tcW w:w="1561" w:type="pct"/>
          </w:tcPr>
          <w:p w14:paraId="2724385F" w14:textId="77777777" w:rsidR="00B13BEF" w:rsidRPr="00EE47CB" w:rsidRDefault="00B13BEF" w:rsidP="00AE3656">
            <w:pPr>
              <w:jc w:val="center"/>
              <w:rPr>
                <w:sz w:val="20"/>
              </w:rPr>
            </w:pPr>
          </w:p>
        </w:tc>
        <w:tc>
          <w:tcPr>
            <w:tcW w:w="1071" w:type="pct"/>
          </w:tcPr>
          <w:p w14:paraId="339359F9" w14:textId="77777777" w:rsidR="00B13BEF" w:rsidRPr="00EE47CB" w:rsidRDefault="00B13BEF" w:rsidP="00AE3656">
            <w:pPr>
              <w:jc w:val="center"/>
              <w:rPr>
                <w:sz w:val="20"/>
              </w:rPr>
            </w:pPr>
          </w:p>
        </w:tc>
        <w:tc>
          <w:tcPr>
            <w:tcW w:w="870" w:type="pct"/>
          </w:tcPr>
          <w:p w14:paraId="36EF678B" w14:textId="77777777" w:rsidR="00B13BEF" w:rsidRPr="00EE47CB" w:rsidRDefault="00B13BEF" w:rsidP="00AE3656">
            <w:pPr>
              <w:jc w:val="center"/>
              <w:rPr>
                <w:sz w:val="20"/>
              </w:rPr>
            </w:pPr>
          </w:p>
        </w:tc>
      </w:tr>
      <w:tr w:rsidR="00B13BEF" w:rsidRPr="00EE47CB" w14:paraId="2374F205" w14:textId="77777777" w:rsidTr="00AE3656">
        <w:tc>
          <w:tcPr>
            <w:tcW w:w="540" w:type="pct"/>
          </w:tcPr>
          <w:p w14:paraId="315D7C35" w14:textId="77777777" w:rsidR="00B13BEF" w:rsidRPr="00EE47CB" w:rsidRDefault="00B13BEF" w:rsidP="00AE3656">
            <w:pPr>
              <w:jc w:val="center"/>
              <w:rPr>
                <w:sz w:val="20"/>
              </w:rPr>
            </w:pPr>
          </w:p>
        </w:tc>
        <w:tc>
          <w:tcPr>
            <w:tcW w:w="958" w:type="pct"/>
          </w:tcPr>
          <w:p w14:paraId="6A72C7CE" w14:textId="77777777" w:rsidR="00B13BEF" w:rsidRPr="00EE47CB" w:rsidRDefault="00B13BEF" w:rsidP="00AE3656">
            <w:pPr>
              <w:jc w:val="center"/>
              <w:rPr>
                <w:sz w:val="20"/>
              </w:rPr>
            </w:pPr>
          </w:p>
        </w:tc>
        <w:tc>
          <w:tcPr>
            <w:tcW w:w="1561" w:type="pct"/>
          </w:tcPr>
          <w:p w14:paraId="50681FC6" w14:textId="77777777" w:rsidR="00B13BEF" w:rsidRPr="00EE47CB" w:rsidRDefault="00B13BEF" w:rsidP="00AE3656">
            <w:pPr>
              <w:jc w:val="center"/>
              <w:rPr>
                <w:sz w:val="20"/>
              </w:rPr>
            </w:pPr>
          </w:p>
        </w:tc>
        <w:tc>
          <w:tcPr>
            <w:tcW w:w="1071" w:type="pct"/>
          </w:tcPr>
          <w:p w14:paraId="4597C506" w14:textId="77777777" w:rsidR="00B13BEF" w:rsidRPr="00EE47CB" w:rsidRDefault="00B13BEF" w:rsidP="00AE3656">
            <w:pPr>
              <w:jc w:val="center"/>
              <w:rPr>
                <w:sz w:val="20"/>
              </w:rPr>
            </w:pPr>
          </w:p>
        </w:tc>
        <w:tc>
          <w:tcPr>
            <w:tcW w:w="870" w:type="pct"/>
          </w:tcPr>
          <w:p w14:paraId="6A6E45B4" w14:textId="77777777" w:rsidR="00B13BEF" w:rsidRPr="00EE47CB" w:rsidRDefault="00B13BEF" w:rsidP="00AE3656">
            <w:pPr>
              <w:jc w:val="center"/>
              <w:rPr>
                <w:sz w:val="20"/>
              </w:rPr>
            </w:pPr>
          </w:p>
        </w:tc>
      </w:tr>
      <w:tr w:rsidR="00B13BEF" w:rsidRPr="00EE47CB" w14:paraId="293E5E6E" w14:textId="77777777" w:rsidTr="00AE3656">
        <w:tc>
          <w:tcPr>
            <w:tcW w:w="540" w:type="pct"/>
          </w:tcPr>
          <w:p w14:paraId="5875654F" w14:textId="77777777" w:rsidR="00B13BEF" w:rsidRPr="00EE47CB" w:rsidRDefault="00B13BEF" w:rsidP="00AE3656">
            <w:pPr>
              <w:jc w:val="center"/>
              <w:rPr>
                <w:sz w:val="20"/>
              </w:rPr>
            </w:pPr>
          </w:p>
        </w:tc>
        <w:tc>
          <w:tcPr>
            <w:tcW w:w="958" w:type="pct"/>
          </w:tcPr>
          <w:p w14:paraId="2ABC6A15" w14:textId="77777777" w:rsidR="00B13BEF" w:rsidRPr="00EE47CB" w:rsidRDefault="00B13BEF" w:rsidP="00AE3656">
            <w:pPr>
              <w:jc w:val="center"/>
              <w:rPr>
                <w:sz w:val="20"/>
              </w:rPr>
            </w:pPr>
          </w:p>
        </w:tc>
        <w:tc>
          <w:tcPr>
            <w:tcW w:w="1561" w:type="pct"/>
          </w:tcPr>
          <w:p w14:paraId="193E6E10" w14:textId="77777777" w:rsidR="00B13BEF" w:rsidRPr="00EE47CB" w:rsidRDefault="00B13BEF" w:rsidP="00AE3656">
            <w:pPr>
              <w:jc w:val="center"/>
              <w:rPr>
                <w:sz w:val="20"/>
              </w:rPr>
            </w:pPr>
          </w:p>
        </w:tc>
        <w:tc>
          <w:tcPr>
            <w:tcW w:w="1071" w:type="pct"/>
          </w:tcPr>
          <w:p w14:paraId="0B112BC4" w14:textId="77777777" w:rsidR="00B13BEF" w:rsidRPr="00EE47CB" w:rsidRDefault="00B13BEF" w:rsidP="00AE3656">
            <w:pPr>
              <w:jc w:val="center"/>
              <w:rPr>
                <w:sz w:val="20"/>
              </w:rPr>
            </w:pPr>
          </w:p>
        </w:tc>
        <w:tc>
          <w:tcPr>
            <w:tcW w:w="870" w:type="pct"/>
          </w:tcPr>
          <w:p w14:paraId="2CC8AA6A" w14:textId="77777777" w:rsidR="00B13BEF" w:rsidRPr="00EE47CB" w:rsidRDefault="00B13BEF" w:rsidP="00AE3656">
            <w:pPr>
              <w:jc w:val="center"/>
              <w:rPr>
                <w:sz w:val="20"/>
              </w:rPr>
            </w:pPr>
          </w:p>
        </w:tc>
      </w:tr>
      <w:tr w:rsidR="00B13BEF" w:rsidRPr="00EE47CB" w14:paraId="394AED24" w14:textId="77777777" w:rsidTr="00AE3656">
        <w:tc>
          <w:tcPr>
            <w:tcW w:w="540" w:type="pct"/>
          </w:tcPr>
          <w:p w14:paraId="58B96518" w14:textId="77777777" w:rsidR="00B13BEF" w:rsidRPr="00EE47CB" w:rsidRDefault="00B13BEF" w:rsidP="00AE3656">
            <w:pPr>
              <w:jc w:val="center"/>
              <w:rPr>
                <w:sz w:val="20"/>
              </w:rPr>
            </w:pPr>
          </w:p>
        </w:tc>
        <w:tc>
          <w:tcPr>
            <w:tcW w:w="958" w:type="pct"/>
          </w:tcPr>
          <w:p w14:paraId="5B684054" w14:textId="77777777" w:rsidR="00B13BEF" w:rsidRPr="00EE47CB" w:rsidRDefault="00B13BEF" w:rsidP="00AE3656">
            <w:pPr>
              <w:jc w:val="center"/>
              <w:rPr>
                <w:sz w:val="20"/>
              </w:rPr>
            </w:pPr>
          </w:p>
        </w:tc>
        <w:tc>
          <w:tcPr>
            <w:tcW w:w="1561" w:type="pct"/>
          </w:tcPr>
          <w:p w14:paraId="4978C4F6" w14:textId="77777777" w:rsidR="00B13BEF" w:rsidRPr="00EE47CB" w:rsidRDefault="00B13BEF" w:rsidP="00AE3656">
            <w:pPr>
              <w:jc w:val="center"/>
              <w:rPr>
                <w:sz w:val="20"/>
              </w:rPr>
            </w:pPr>
          </w:p>
        </w:tc>
        <w:tc>
          <w:tcPr>
            <w:tcW w:w="1071" w:type="pct"/>
          </w:tcPr>
          <w:p w14:paraId="3928E12B" w14:textId="77777777" w:rsidR="00B13BEF" w:rsidRPr="00EE47CB" w:rsidRDefault="00B13BEF" w:rsidP="00AE3656">
            <w:pPr>
              <w:jc w:val="center"/>
              <w:rPr>
                <w:sz w:val="20"/>
              </w:rPr>
            </w:pPr>
          </w:p>
        </w:tc>
        <w:tc>
          <w:tcPr>
            <w:tcW w:w="870" w:type="pct"/>
          </w:tcPr>
          <w:p w14:paraId="7052F341" w14:textId="77777777" w:rsidR="00B13BEF" w:rsidRPr="00EE47CB" w:rsidRDefault="00B13BEF" w:rsidP="00AE3656">
            <w:pPr>
              <w:jc w:val="center"/>
              <w:rPr>
                <w:sz w:val="20"/>
              </w:rPr>
            </w:pPr>
          </w:p>
        </w:tc>
      </w:tr>
      <w:tr w:rsidR="00B13BEF" w:rsidRPr="00EE47CB" w14:paraId="1F6E62C2" w14:textId="77777777" w:rsidTr="00AE3656">
        <w:tc>
          <w:tcPr>
            <w:tcW w:w="540" w:type="pct"/>
          </w:tcPr>
          <w:p w14:paraId="0A78408B" w14:textId="77777777" w:rsidR="00B13BEF" w:rsidRPr="00EE47CB" w:rsidRDefault="00B13BEF" w:rsidP="00AE3656">
            <w:pPr>
              <w:jc w:val="center"/>
              <w:rPr>
                <w:sz w:val="20"/>
              </w:rPr>
            </w:pPr>
          </w:p>
        </w:tc>
        <w:tc>
          <w:tcPr>
            <w:tcW w:w="958" w:type="pct"/>
          </w:tcPr>
          <w:p w14:paraId="4250CC65" w14:textId="77777777" w:rsidR="00B13BEF" w:rsidRPr="00EE47CB" w:rsidRDefault="00B13BEF" w:rsidP="00AE3656">
            <w:pPr>
              <w:jc w:val="center"/>
              <w:rPr>
                <w:sz w:val="20"/>
              </w:rPr>
            </w:pPr>
          </w:p>
        </w:tc>
        <w:tc>
          <w:tcPr>
            <w:tcW w:w="1561" w:type="pct"/>
          </w:tcPr>
          <w:p w14:paraId="30BE0580" w14:textId="77777777" w:rsidR="00B13BEF" w:rsidRPr="00EE47CB" w:rsidRDefault="00B13BEF" w:rsidP="00AE3656">
            <w:pPr>
              <w:jc w:val="center"/>
              <w:rPr>
                <w:sz w:val="20"/>
              </w:rPr>
            </w:pPr>
          </w:p>
        </w:tc>
        <w:tc>
          <w:tcPr>
            <w:tcW w:w="1071" w:type="pct"/>
          </w:tcPr>
          <w:p w14:paraId="04E5CBEE" w14:textId="77777777" w:rsidR="00B13BEF" w:rsidRPr="00EE47CB" w:rsidRDefault="00B13BEF" w:rsidP="00AE3656">
            <w:pPr>
              <w:jc w:val="center"/>
              <w:rPr>
                <w:sz w:val="20"/>
              </w:rPr>
            </w:pPr>
          </w:p>
        </w:tc>
        <w:tc>
          <w:tcPr>
            <w:tcW w:w="870" w:type="pct"/>
          </w:tcPr>
          <w:p w14:paraId="7ECD276C" w14:textId="77777777" w:rsidR="00B13BEF" w:rsidRPr="00EE47CB" w:rsidRDefault="00B13BEF" w:rsidP="00AE3656">
            <w:pPr>
              <w:jc w:val="center"/>
              <w:rPr>
                <w:sz w:val="20"/>
              </w:rPr>
            </w:pPr>
          </w:p>
        </w:tc>
      </w:tr>
      <w:tr w:rsidR="00B13BEF" w:rsidRPr="00EE47CB" w14:paraId="00571E09" w14:textId="77777777" w:rsidTr="00AE3656">
        <w:tc>
          <w:tcPr>
            <w:tcW w:w="540" w:type="pct"/>
          </w:tcPr>
          <w:p w14:paraId="68CF5E27" w14:textId="77777777" w:rsidR="00B13BEF" w:rsidRPr="00EE47CB" w:rsidRDefault="00B13BEF" w:rsidP="00AE3656">
            <w:pPr>
              <w:jc w:val="center"/>
              <w:rPr>
                <w:sz w:val="20"/>
              </w:rPr>
            </w:pPr>
          </w:p>
        </w:tc>
        <w:tc>
          <w:tcPr>
            <w:tcW w:w="958" w:type="pct"/>
          </w:tcPr>
          <w:p w14:paraId="765BE86A" w14:textId="77777777" w:rsidR="00B13BEF" w:rsidRPr="00EE47CB" w:rsidRDefault="00B13BEF" w:rsidP="00AE3656">
            <w:pPr>
              <w:jc w:val="center"/>
              <w:rPr>
                <w:sz w:val="20"/>
              </w:rPr>
            </w:pPr>
          </w:p>
        </w:tc>
        <w:tc>
          <w:tcPr>
            <w:tcW w:w="1561" w:type="pct"/>
          </w:tcPr>
          <w:p w14:paraId="3EF01A14" w14:textId="77777777" w:rsidR="00B13BEF" w:rsidRPr="00EE47CB" w:rsidRDefault="00B13BEF" w:rsidP="00AE3656">
            <w:pPr>
              <w:jc w:val="center"/>
              <w:rPr>
                <w:sz w:val="20"/>
              </w:rPr>
            </w:pPr>
          </w:p>
        </w:tc>
        <w:tc>
          <w:tcPr>
            <w:tcW w:w="1071" w:type="pct"/>
          </w:tcPr>
          <w:p w14:paraId="1C253694" w14:textId="77777777" w:rsidR="00B13BEF" w:rsidRPr="00EE47CB" w:rsidRDefault="00B13BEF" w:rsidP="00AE3656">
            <w:pPr>
              <w:jc w:val="center"/>
              <w:rPr>
                <w:sz w:val="20"/>
              </w:rPr>
            </w:pPr>
          </w:p>
        </w:tc>
        <w:tc>
          <w:tcPr>
            <w:tcW w:w="870" w:type="pct"/>
          </w:tcPr>
          <w:p w14:paraId="5AAB7FEA" w14:textId="77777777" w:rsidR="00B13BEF" w:rsidRPr="00EE47CB" w:rsidRDefault="00B13BEF" w:rsidP="00AE3656">
            <w:pPr>
              <w:jc w:val="center"/>
              <w:rPr>
                <w:sz w:val="20"/>
              </w:rPr>
            </w:pPr>
          </w:p>
        </w:tc>
      </w:tr>
    </w:tbl>
    <w:p w14:paraId="2927F392" w14:textId="77777777" w:rsidR="00B13BEF" w:rsidRPr="00EE47CB" w:rsidRDefault="00B13BEF" w:rsidP="00B13BEF">
      <w:pPr>
        <w:pStyle w:val="TitleSubPg"/>
        <w:rPr>
          <w:sz w:val="20"/>
        </w:rPr>
      </w:pPr>
      <w:r w:rsidRPr="00EE47CB">
        <w:rPr>
          <w:sz w:val="20"/>
        </w:rPr>
        <w:br w:type="page"/>
      </w:r>
      <w:bookmarkStart w:id="21" w:name="_Toc419126770"/>
      <w:bookmarkStart w:id="22" w:name="_Toc419158738"/>
      <w:r w:rsidRPr="00EE47CB">
        <w:rPr>
          <w:sz w:val="20"/>
        </w:rPr>
        <w:lastRenderedPageBreak/>
        <w:t>TABLE OF CONTENTS</w:t>
      </w:r>
      <w:bookmarkEnd w:id="6"/>
      <w:bookmarkEnd w:id="21"/>
      <w:bookmarkEnd w:id="22"/>
    </w:p>
    <w:p w14:paraId="7CB7F9A2" w14:textId="77777777" w:rsidR="00B13BEF" w:rsidRPr="00EE47CB" w:rsidRDefault="00B13BEF" w:rsidP="001A5BDD">
      <w:pPr>
        <w:pStyle w:val="TOC9"/>
        <w:ind w:left="0"/>
      </w:pPr>
    </w:p>
    <w:p w14:paraId="38F0C306" w14:textId="77777777" w:rsidR="004F3C40" w:rsidRDefault="001A5BDD">
      <w:pPr>
        <w:pStyle w:val="TOC1"/>
        <w:tabs>
          <w:tab w:val="right" w:leader="dot" w:pos="10025"/>
        </w:tabs>
        <w:rPr>
          <w:rFonts w:eastAsiaTheme="minorEastAsia" w:cstheme="minorBidi"/>
          <w:b w:val="0"/>
          <w:bCs w:val="0"/>
          <w:iCs w:val="0"/>
          <w:noProof/>
          <w:sz w:val="22"/>
          <w:szCs w:val="22"/>
          <w:lang w:val="en-SG" w:eastAsia="en-SG"/>
        </w:rPr>
      </w:pPr>
      <w:r>
        <w:rPr>
          <w:rFonts w:ascii="Times New Roman" w:hAnsi="Times New Roman"/>
          <w:b w:val="0"/>
          <w:bCs w:val="0"/>
          <w:iCs w:val="0"/>
          <w:noProof/>
          <w:sz w:val="20"/>
          <w:szCs w:val="20"/>
        </w:rPr>
        <w:fldChar w:fldCharType="begin"/>
      </w:r>
      <w:r>
        <w:rPr>
          <w:rFonts w:ascii="Times New Roman" w:hAnsi="Times New Roman"/>
          <w:b w:val="0"/>
          <w:bCs w:val="0"/>
          <w:iCs w:val="0"/>
          <w:noProof/>
          <w:sz w:val="20"/>
          <w:szCs w:val="20"/>
        </w:rPr>
        <w:instrText xml:space="preserve"> TOC \o "1-4" \h \z \u </w:instrText>
      </w:r>
      <w:r>
        <w:rPr>
          <w:rFonts w:ascii="Times New Roman" w:hAnsi="Times New Roman"/>
          <w:b w:val="0"/>
          <w:bCs w:val="0"/>
          <w:iCs w:val="0"/>
          <w:noProof/>
          <w:sz w:val="20"/>
          <w:szCs w:val="20"/>
        </w:rPr>
        <w:fldChar w:fldCharType="separate"/>
      </w:r>
      <w:hyperlink w:anchor="_Toc419162428" w:history="1">
        <w:r w:rsidR="004F3C40" w:rsidRPr="007324FF">
          <w:rPr>
            <w:rStyle w:val="Hyperlink"/>
            <w:noProof/>
          </w:rPr>
          <w:t>Out-of-Office Requirement Description</w:t>
        </w:r>
        <w:r w:rsidR="004F3C40">
          <w:rPr>
            <w:noProof/>
            <w:webHidden/>
          </w:rPr>
          <w:tab/>
        </w:r>
        <w:r w:rsidR="004F3C40">
          <w:rPr>
            <w:noProof/>
            <w:webHidden/>
          </w:rPr>
          <w:fldChar w:fldCharType="begin"/>
        </w:r>
        <w:r w:rsidR="004F3C40">
          <w:rPr>
            <w:noProof/>
            <w:webHidden/>
          </w:rPr>
          <w:instrText xml:space="preserve"> PAGEREF _Toc419162428 \h </w:instrText>
        </w:r>
        <w:r w:rsidR="004F3C40">
          <w:rPr>
            <w:noProof/>
            <w:webHidden/>
          </w:rPr>
        </w:r>
        <w:r w:rsidR="004F3C40">
          <w:rPr>
            <w:noProof/>
            <w:webHidden/>
          </w:rPr>
          <w:fldChar w:fldCharType="separate"/>
        </w:r>
        <w:r w:rsidR="004F3C40">
          <w:rPr>
            <w:noProof/>
            <w:webHidden/>
          </w:rPr>
          <w:t>5</w:t>
        </w:r>
        <w:r w:rsidR="004F3C40">
          <w:rPr>
            <w:noProof/>
            <w:webHidden/>
          </w:rPr>
          <w:fldChar w:fldCharType="end"/>
        </w:r>
      </w:hyperlink>
    </w:p>
    <w:p w14:paraId="07768ABC" w14:textId="77777777" w:rsidR="004F3C40" w:rsidRDefault="00DA73D3">
      <w:pPr>
        <w:pStyle w:val="TOC1"/>
        <w:tabs>
          <w:tab w:val="right" w:leader="dot" w:pos="10025"/>
        </w:tabs>
        <w:rPr>
          <w:rFonts w:eastAsiaTheme="minorEastAsia" w:cstheme="minorBidi"/>
          <w:b w:val="0"/>
          <w:bCs w:val="0"/>
          <w:iCs w:val="0"/>
          <w:noProof/>
          <w:sz w:val="22"/>
          <w:szCs w:val="22"/>
          <w:lang w:val="en-SG" w:eastAsia="en-SG"/>
        </w:rPr>
      </w:pPr>
      <w:hyperlink w:anchor="_Toc419162429" w:history="1">
        <w:r w:rsidR="004F3C40" w:rsidRPr="007324FF">
          <w:rPr>
            <w:rStyle w:val="Hyperlink"/>
            <w:noProof/>
          </w:rPr>
          <w:t>Customization Description</w:t>
        </w:r>
        <w:r w:rsidR="004F3C40">
          <w:rPr>
            <w:noProof/>
            <w:webHidden/>
          </w:rPr>
          <w:tab/>
        </w:r>
        <w:r w:rsidR="004F3C40">
          <w:rPr>
            <w:noProof/>
            <w:webHidden/>
          </w:rPr>
          <w:fldChar w:fldCharType="begin"/>
        </w:r>
        <w:r w:rsidR="004F3C40">
          <w:rPr>
            <w:noProof/>
            <w:webHidden/>
          </w:rPr>
          <w:instrText xml:space="preserve"> PAGEREF _Toc419162429 \h </w:instrText>
        </w:r>
        <w:r w:rsidR="004F3C40">
          <w:rPr>
            <w:noProof/>
            <w:webHidden/>
          </w:rPr>
        </w:r>
        <w:r w:rsidR="004F3C40">
          <w:rPr>
            <w:noProof/>
            <w:webHidden/>
          </w:rPr>
          <w:fldChar w:fldCharType="separate"/>
        </w:r>
        <w:r w:rsidR="004F3C40">
          <w:rPr>
            <w:noProof/>
            <w:webHidden/>
          </w:rPr>
          <w:t>5</w:t>
        </w:r>
        <w:r w:rsidR="004F3C40">
          <w:rPr>
            <w:noProof/>
            <w:webHidden/>
          </w:rPr>
          <w:fldChar w:fldCharType="end"/>
        </w:r>
      </w:hyperlink>
    </w:p>
    <w:p w14:paraId="69B501B2" w14:textId="77777777" w:rsidR="004F3C40" w:rsidRDefault="00DA73D3">
      <w:pPr>
        <w:pStyle w:val="TOC1"/>
        <w:tabs>
          <w:tab w:val="right" w:leader="dot" w:pos="10025"/>
        </w:tabs>
        <w:rPr>
          <w:rFonts w:eastAsiaTheme="minorEastAsia" w:cstheme="minorBidi"/>
          <w:b w:val="0"/>
          <w:bCs w:val="0"/>
          <w:iCs w:val="0"/>
          <w:noProof/>
          <w:sz w:val="22"/>
          <w:szCs w:val="22"/>
          <w:lang w:val="en-SG" w:eastAsia="en-SG"/>
        </w:rPr>
      </w:pPr>
      <w:hyperlink w:anchor="_Toc419162430" w:history="1">
        <w:r w:rsidR="004F3C40" w:rsidRPr="007324FF">
          <w:rPr>
            <w:rStyle w:val="Hyperlink"/>
            <w:noProof/>
          </w:rPr>
          <w:t>Assumptions</w:t>
        </w:r>
        <w:r w:rsidR="004F3C40">
          <w:rPr>
            <w:noProof/>
            <w:webHidden/>
          </w:rPr>
          <w:tab/>
        </w:r>
        <w:r w:rsidR="004F3C40">
          <w:rPr>
            <w:noProof/>
            <w:webHidden/>
          </w:rPr>
          <w:fldChar w:fldCharType="begin"/>
        </w:r>
        <w:r w:rsidR="004F3C40">
          <w:rPr>
            <w:noProof/>
            <w:webHidden/>
          </w:rPr>
          <w:instrText xml:space="preserve"> PAGEREF _Toc419162430 \h </w:instrText>
        </w:r>
        <w:r w:rsidR="004F3C40">
          <w:rPr>
            <w:noProof/>
            <w:webHidden/>
          </w:rPr>
        </w:r>
        <w:r w:rsidR="004F3C40">
          <w:rPr>
            <w:noProof/>
            <w:webHidden/>
          </w:rPr>
          <w:fldChar w:fldCharType="separate"/>
        </w:r>
        <w:r w:rsidR="004F3C40">
          <w:rPr>
            <w:noProof/>
            <w:webHidden/>
          </w:rPr>
          <w:t>5</w:t>
        </w:r>
        <w:r w:rsidR="004F3C40">
          <w:rPr>
            <w:noProof/>
            <w:webHidden/>
          </w:rPr>
          <w:fldChar w:fldCharType="end"/>
        </w:r>
      </w:hyperlink>
    </w:p>
    <w:p w14:paraId="600EFABB" w14:textId="77777777" w:rsidR="004F3C40" w:rsidRDefault="00DA73D3">
      <w:pPr>
        <w:pStyle w:val="TOC1"/>
        <w:tabs>
          <w:tab w:val="right" w:leader="dot" w:pos="10025"/>
        </w:tabs>
        <w:rPr>
          <w:rFonts w:eastAsiaTheme="minorEastAsia" w:cstheme="minorBidi"/>
          <w:b w:val="0"/>
          <w:bCs w:val="0"/>
          <w:iCs w:val="0"/>
          <w:noProof/>
          <w:sz w:val="22"/>
          <w:szCs w:val="22"/>
          <w:lang w:val="en-SG" w:eastAsia="en-SG"/>
        </w:rPr>
      </w:pPr>
      <w:hyperlink w:anchor="_Toc419162431" w:history="1">
        <w:r w:rsidR="004F3C40" w:rsidRPr="007324FF">
          <w:rPr>
            <w:rStyle w:val="Hyperlink"/>
            <w:noProof/>
          </w:rPr>
          <w:t>Schedule and Timeline</w:t>
        </w:r>
        <w:r w:rsidR="004F3C40">
          <w:rPr>
            <w:noProof/>
            <w:webHidden/>
          </w:rPr>
          <w:tab/>
        </w:r>
        <w:r w:rsidR="004F3C40">
          <w:rPr>
            <w:noProof/>
            <w:webHidden/>
          </w:rPr>
          <w:fldChar w:fldCharType="begin"/>
        </w:r>
        <w:r w:rsidR="004F3C40">
          <w:rPr>
            <w:noProof/>
            <w:webHidden/>
          </w:rPr>
          <w:instrText xml:space="preserve"> PAGEREF _Toc419162431 \h </w:instrText>
        </w:r>
        <w:r w:rsidR="004F3C40">
          <w:rPr>
            <w:noProof/>
            <w:webHidden/>
          </w:rPr>
        </w:r>
        <w:r w:rsidR="004F3C40">
          <w:rPr>
            <w:noProof/>
            <w:webHidden/>
          </w:rPr>
          <w:fldChar w:fldCharType="separate"/>
        </w:r>
        <w:r w:rsidR="004F3C40">
          <w:rPr>
            <w:noProof/>
            <w:webHidden/>
          </w:rPr>
          <w:t>6</w:t>
        </w:r>
        <w:r w:rsidR="004F3C40">
          <w:rPr>
            <w:noProof/>
            <w:webHidden/>
          </w:rPr>
          <w:fldChar w:fldCharType="end"/>
        </w:r>
      </w:hyperlink>
    </w:p>
    <w:p w14:paraId="39B5B572" w14:textId="77777777" w:rsidR="004F3C40" w:rsidRDefault="00DA73D3">
      <w:pPr>
        <w:pStyle w:val="TOC1"/>
        <w:tabs>
          <w:tab w:val="right" w:leader="dot" w:pos="10025"/>
        </w:tabs>
        <w:rPr>
          <w:rFonts w:eastAsiaTheme="minorEastAsia" w:cstheme="minorBidi"/>
          <w:b w:val="0"/>
          <w:bCs w:val="0"/>
          <w:iCs w:val="0"/>
          <w:noProof/>
          <w:sz w:val="22"/>
          <w:szCs w:val="22"/>
          <w:lang w:val="en-SG" w:eastAsia="en-SG"/>
        </w:rPr>
      </w:pPr>
      <w:hyperlink w:anchor="_Toc419162432" w:history="1">
        <w:r w:rsidR="004F3C40" w:rsidRPr="007324FF">
          <w:rPr>
            <w:rStyle w:val="Hyperlink"/>
            <w:noProof/>
          </w:rPr>
          <w:t>Wireframe of Out-of-Office User Interface</w:t>
        </w:r>
        <w:r w:rsidR="004F3C40">
          <w:rPr>
            <w:noProof/>
            <w:webHidden/>
          </w:rPr>
          <w:tab/>
        </w:r>
        <w:r w:rsidR="004F3C40">
          <w:rPr>
            <w:noProof/>
            <w:webHidden/>
          </w:rPr>
          <w:fldChar w:fldCharType="begin"/>
        </w:r>
        <w:r w:rsidR="004F3C40">
          <w:rPr>
            <w:noProof/>
            <w:webHidden/>
          </w:rPr>
          <w:instrText xml:space="preserve"> PAGEREF _Toc419162432 \h </w:instrText>
        </w:r>
        <w:r w:rsidR="004F3C40">
          <w:rPr>
            <w:noProof/>
            <w:webHidden/>
          </w:rPr>
        </w:r>
        <w:r w:rsidR="004F3C40">
          <w:rPr>
            <w:noProof/>
            <w:webHidden/>
          </w:rPr>
          <w:fldChar w:fldCharType="separate"/>
        </w:r>
        <w:r w:rsidR="004F3C40">
          <w:rPr>
            <w:noProof/>
            <w:webHidden/>
          </w:rPr>
          <w:t>6</w:t>
        </w:r>
        <w:r w:rsidR="004F3C40">
          <w:rPr>
            <w:noProof/>
            <w:webHidden/>
          </w:rPr>
          <w:fldChar w:fldCharType="end"/>
        </w:r>
      </w:hyperlink>
    </w:p>
    <w:p w14:paraId="0AFEA445" w14:textId="77777777" w:rsidR="004F3C40" w:rsidRDefault="00DA73D3">
      <w:pPr>
        <w:pStyle w:val="TOC1"/>
        <w:tabs>
          <w:tab w:val="right" w:leader="dot" w:pos="10025"/>
        </w:tabs>
        <w:rPr>
          <w:rFonts w:eastAsiaTheme="minorEastAsia" w:cstheme="minorBidi"/>
          <w:b w:val="0"/>
          <w:bCs w:val="0"/>
          <w:iCs w:val="0"/>
          <w:noProof/>
          <w:sz w:val="22"/>
          <w:szCs w:val="22"/>
          <w:lang w:val="en-SG" w:eastAsia="en-SG"/>
        </w:rPr>
      </w:pPr>
      <w:hyperlink w:anchor="_Toc419162433" w:history="1">
        <w:r w:rsidR="004F3C40" w:rsidRPr="007324FF">
          <w:rPr>
            <w:rStyle w:val="Hyperlink"/>
            <w:rFonts w:eastAsia="Microsoft Sans Serif"/>
            <w:noProof/>
          </w:rPr>
          <w:t>Out-of-Office-Setup Collapsed Process Model</w:t>
        </w:r>
        <w:r w:rsidR="004F3C40">
          <w:rPr>
            <w:noProof/>
            <w:webHidden/>
          </w:rPr>
          <w:tab/>
        </w:r>
        <w:r w:rsidR="004F3C40">
          <w:rPr>
            <w:noProof/>
            <w:webHidden/>
          </w:rPr>
          <w:fldChar w:fldCharType="begin"/>
        </w:r>
        <w:r w:rsidR="004F3C40">
          <w:rPr>
            <w:noProof/>
            <w:webHidden/>
          </w:rPr>
          <w:instrText xml:space="preserve"> PAGEREF _Toc419162433 \h </w:instrText>
        </w:r>
        <w:r w:rsidR="004F3C40">
          <w:rPr>
            <w:noProof/>
            <w:webHidden/>
          </w:rPr>
        </w:r>
        <w:r w:rsidR="004F3C40">
          <w:rPr>
            <w:noProof/>
            <w:webHidden/>
          </w:rPr>
          <w:fldChar w:fldCharType="separate"/>
        </w:r>
        <w:r w:rsidR="004F3C40">
          <w:rPr>
            <w:noProof/>
            <w:webHidden/>
          </w:rPr>
          <w:t>10</w:t>
        </w:r>
        <w:r w:rsidR="004F3C40">
          <w:rPr>
            <w:noProof/>
            <w:webHidden/>
          </w:rPr>
          <w:fldChar w:fldCharType="end"/>
        </w:r>
      </w:hyperlink>
    </w:p>
    <w:p w14:paraId="65F093FA" w14:textId="77777777" w:rsidR="004F3C40" w:rsidRDefault="00DA73D3">
      <w:pPr>
        <w:pStyle w:val="TOC1"/>
        <w:tabs>
          <w:tab w:val="right" w:leader="dot" w:pos="10025"/>
        </w:tabs>
        <w:rPr>
          <w:rFonts w:eastAsiaTheme="minorEastAsia" w:cstheme="minorBidi"/>
          <w:b w:val="0"/>
          <w:bCs w:val="0"/>
          <w:iCs w:val="0"/>
          <w:noProof/>
          <w:sz w:val="22"/>
          <w:szCs w:val="22"/>
          <w:lang w:val="en-SG" w:eastAsia="en-SG"/>
        </w:rPr>
      </w:pPr>
      <w:hyperlink w:anchor="_Toc419162434" w:history="1">
        <w:r w:rsidR="004F3C40" w:rsidRPr="007324FF">
          <w:rPr>
            <w:rStyle w:val="Hyperlink"/>
            <w:rFonts w:eastAsia="Microsoft Sans Serif"/>
            <w:noProof/>
          </w:rPr>
          <w:t>Out-of-Office-Setup Expanded Process Model</w:t>
        </w:r>
        <w:r w:rsidR="004F3C40">
          <w:rPr>
            <w:noProof/>
            <w:webHidden/>
          </w:rPr>
          <w:tab/>
        </w:r>
        <w:r w:rsidR="004F3C40">
          <w:rPr>
            <w:noProof/>
            <w:webHidden/>
          </w:rPr>
          <w:fldChar w:fldCharType="begin"/>
        </w:r>
        <w:r w:rsidR="004F3C40">
          <w:rPr>
            <w:noProof/>
            <w:webHidden/>
          </w:rPr>
          <w:instrText xml:space="preserve"> PAGEREF _Toc419162434 \h </w:instrText>
        </w:r>
        <w:r w:rsidR="004F3C40">
          <w:rPr>
            <w:noProof/>
            <w:webHidden/>
          </w:rPr>
        </w:r>
        <w:r w:rsidR="004F3C40">
          <w:rPr>
            <w:noProof/>
            <w:webHidden/>
          </w:rPr>
          <w:fldChar w:fldCharType="separate"/>
        </w:r>
        <w:r w:rsidR="004F3C40">
          <w:rPr>
            <w:noProof/>
            <w:webHidden/>
          </w:rPr>
          <w:t>11</w:t>
        </w:r>
        <w:r w:rsidR="004F3C40">
          <w:rPr>
            <w:noProof/>
            <w:webHidden/>
          </w:rPr>
          <w:fldChar w:fldCharType="end"/>
        </w:r>
      </w:hyperlink>
    </w:p>
    <w:p w14:paraId="5969BE67" w14:textId="77777777" w:rsidR="004F3C40" w:rsidRDefault="00DA73D3">
      <w:pPr>
        <w:pStyle w:val="TOC1"/>
        <w:tabs>
          <w:tab w:val="right" w:leader="dot" w:pos="10025"/>
        </w:tabs>
        <w:rPr>
          <w:rFonts w:eastAsiaTheme="minorEastAsia" w:cstheme="minorBidi"/>
          <w:b w:val="0"/>
          <w:bCs w:val="0"/>
          <w:iCs w:val="0"/>
          <w:noProof/>
          <w:sz w:val="22"/>
          <w:szCs w:val="22"/>
          <w:lang w:val="en-SG" w:eastAsia="en-SG"/>
        </w:rPr>
      </w:pPr>
      <w:hyperlink w:anchor="_Toc419162435" w:history="1">
        <w:r w:rsidR="004F3C40" w:rsidRPr="007324FF">
          <w:rPr>
            <w:rStyle w:val="Hyperlink"/>
            <w:rFonts w:eastAsia="Microsoft Sans Serif"/>
            <w:noProof/>
          </w:rPr>
          <w:t>Details of activities in the Process Model</w:t>
        </w:r>
        <w:r w:rsidR="004F3C40">
          <w:rPr>
            <w:noProof/>
            <w:webHidden/>
          </w:rPr>
          <w:tab/>
        </w:r>
        <w:r w:rsidR="004F3C40">
          <w:rPr>
            <w:noProof/>
            <w:webHidden/>
          </w:rPr>
          <w:fldChar w:fldCharType="begin"/>
        </w:r>
        <w:r w:rsidR="004F3C40">
          <w:rPr>
            <w:noProof/>
            <w:webHidden/>
          </w:rPr>
          <w:instrText xml:space="preserve"> PAGEREF _Toc419162435 \h </w:instrText>
        </w:r>
        <w:r w:rsidR="004F3C40">
          <w:rPr>
            <w:noProof/>
            <w:webHidden/>
          </w:rPr>
        </w:r>
        <w:r w:rsidR="004F3C40">
          <w:rPr>
            <w:noProof/>
            <w:webHidden/>
          </w:rPr>
          <w:fldChar w:fldCharType="separate"/>
        </w:r>
        <w:r w:rsidR="004F3C40">
          <w:rPr>
            <w:noProof/>
            <w:webHidden/>
          </w:rPr>
          <w:t>12</w:t>
        </w:r>
        <w:r w:rsidR="004F3C40">
          <w:rPr>
            <w:noProof/>
            <w:webHidden/>
          </w:rPr>
          <w:fldChar w:fldCharType="end"/>
        </w:r>
      </w:hyperlink>
    </w:p>
    <w:p w14:paraId="48BA546D" w14:textId="77777777" w:rsidR="004F3C40" w:rsidRDefault="00DA73D3">
      <w:pPr>
        <w:pStyle w:val="TOC2"/>
        <w:tabs>
          <w:tab w:val="right" w:leader="dot" w:pos="10025"/>
        </w:tabs>
        <w:rPr>
          <w:rFonts w:eastAsiaTheme="minorEastAsia" w:cstheme="minorBidi"/>
          <w:b w:val="0"/>
          <w:bCs w:val="0"/>
          <w:noProof/>
          <w:lang w:val="en-SG" w:eastAsia="en-SG"/>
        </w:rPr>
      </w:pPr>
      <w:hyperlink w:anchor="_Toc419162436" w:history="1">
        <w:r w:rsidR="004F3C40" w:rsidRPr="007324FF">
          <w:rPr>
            <w:rStyle w:val="Hyperlink"/>
            <w:rFonts w:eastAsia="Microsoft Sans Serif"/>
            <w:noProof/>
          </w:rPr>
          <w:t>1. Set-up Out of Office Message &amp; Delegate Tasks</w:t>
        </w:r>
        <w:r w:rsidR="004F3C40">
          <w:rPr>
            <w:noProof/>
            <w:webHidden/>
          </w:rPr>
          <w:tab/>
        </w:r>
        <w:r w:rsidR="004F3C40">
          <w:rPr>
            <w:noProof/>
            <w:webHidden/>
          </w:rPr>
          <w:fldChar w:fldCharType="begin"/>
        </w:r>
        <w:r w:rsidR="004F3C40">
          <w:rPr>
            <w:noProof/>
            <w:webHidden/>
          </w:rPr>
          <w:instrText xml:space="preserve"> PAGEREF _Toc419162436 \h </w:instrText>
        </w:r>
        <w:r w:rsidR="004F3C40">
          <w:rPr>
            <w:noProof/>
            <w:webHidden/>
          </w:rPr>
        </w:r>
        <w:r w:rsidR="004F3C40">
          <w:rPr>
            <w:noProof/>
            <w:webHidden/>
          </w:rPr>
          <w:fldChar w:fldCharType="separate"/>
        </w:r>
        <w:r w:rsidR="004F3C40">
          <w:rPr>
            <w:noProof/>
            <w:webHidden/>
          </w:rPr>
          <w:t>12</w:t>
        </w:r>
        <w:r w:rsidR="004F3C40">
          <w:rPr>
            <w:noProof/>
            <w:webHidden/>
          </w:rPr>
          <w:fldChar w:fldCharType="end"/>
        </w:r>
      </w:hyperlink>
    </w:p>
    <w:p w14:paraId="2F45BFBA" w14:textId="77777777" w:rsidR="004F3C40" w:rsidRDefault="00DA73D3">
      <w:pPr>
        <w:pStyle w:val="TOC3"/>
        <w:tabs>
          <w:tab w:val="right" w:leader="dot" w:pos="10025"/>
        </w:tabs>
        <w:rPr>
          <w:rFonts w:eastAsiaTheme="minorEastAsia" w:cstheme="minorBidi"/>
          <w:noProof/>
          <w:sz w:val="22"/>
          <w:szCs w:val="22"/>
          <w:lang w:val="en-SG" w:eastAsia="en-SG"/>
        </w:rPr>
      </w:pPr>
      <w:hyperlink w:anchor="_Toc419162437" w:history="1">
        <w:r w:rsidR="004F3C40" w:rsidRPr="007324FF">
          <w:rPr>
            <w:rStyle w:val="Hyperlink"/>
            <w:rFonts w:eastAsia="Microsoft Sans Serif"/>
            <w:noProof/>
          </w:rPr>
          <w:t>1.1. Enable Out of Office Set-up</w:t>
        </w:r>
        <w:r w:rsidR="004F3C40">
          <w:rPr>
            <w:noProof/>
            <w:webHidden/>
          </w:rPr>
          <w:tab/>
        </w:r>
        <w:r w:rsidR="004F3C40">
          <w:rPr>
            <w:noProof/>
            <w:webHidden/>
          </w:rPr>
          <w:fldChar w:fldCharType="begin"/>
        </w:r>
        <w:r w:rsidR="004F3C40">
          <w:rPr>
            <w:noProof/>
            <w:webHidden/>
          </w:rPr>
          <w:instrText xml:space="preserve"> PAGEREF _Toc419162437 \h </w:instrText>
        </w:r>
        <w:r w:rsidR="004F3C40">
          <w:rPr>
            <w:noProof/>
            <w:webHidden/>
          </w:rPr>
        </w:r>
        <w:r w:rsidR="004F3C40">
          <w:rPr>
            <w:noProof/>
            <w:webHidden/>
          </w:rPr>
          <w:fldChar w:fldCharType="separate"/>
        </w:r>
        <w:r w:rsidR="004F3C40">
          <w:rPr>
            <w:noProof/>
            <w:webHidden/>
          </w:rPr>
          <w:t>12</w:t>
        </w:r>
        <w:r w:rsidR="004F3C40">
          <w:rPr>
            <w:noProof/>
            <w:webHidden/>
          </w:rPr>
          <w:fldChar w:fldCharType="end"/>
        </w:r>
      </w:hyperlink>
    </w:p>
    <w:p w14:paraId="21D90C27" w14:textId="77777777" w:rsidR="004F3C40" w:rsidRDefault="00DA73D3">
      <w:pPr>
        <w:pStyle w:val="TOC4"/>
        <w:tabs>
          <w:tab w:val="right" w:leader="dot" w:pos="10025"/>
        </w:tabs>
        <w:rPr>
          <w:rFonts w:eastAsiaTheme="minorEastAsia" w:cstheme="minorBidi"/>
          <w:noProof/>
          <w:sz w:val="22"/>
          <w:szCs w:val="22"/>
          <w:lang w:val="en-SG" w:eastAsia="en-SG"/>
        </w:rPr>
      </w:pPr>
      <w:hyperlink w:anchor="_Toc419162438" w:history="1">
        <w:r w:rsidR="004F3C40" w:rsidRPr="007324FF">
          <w:rPr>
            <w:rStyle w:val="Hyperlink"/>
            <w:rFonts w:eastAsia="Microsoft Sans Serif"/>
            <w:noProof/>
          </w:rPr>
          <w:t>1.1.1. Input Out of Office Settings</w:t>
        </w:r>
        <w:r w:rsidR="004F3C40">
          <w:rPr>
            <w:noProof/>
            <w:webHidden/>
          </w:rPr>
          <w:tab/>
        </w:r>
        <w:r w:rsidR="004F3C40">
          <w:rPr>
            <w:noProof/>
            <w:webHidden/>
          </w:rPr>
          <w:fldChar w:fldCharType="begin"/>
        </w:r>
        <w:r w:rsidR="004F3C40">
          <w:rPr>
            <w:noProof/>
            <w:webHidden/>
          </w:rPr>
          <w:instrText xml:space="preserve"> PAGEREF _Toc419162438 \h </w:instrText>
        </w:r>
        <w:r w:rsidR="004F3C40">
          <w:rPr>
            <w:noProof/>
            <w:webHidden/>
          </w:rPr>
        </w:r>
        <w:r w:rsidR="004F3C40">
          <w:rPr>
            <w:noProof/>
            <w:webHidden/>
          </w:rPr>
          <w:fldChar w:fldCharType="separate"/>
        </w:r>
        <w:r w:rsidR="004F3C40">
          <w:rPr>
            <w:noProof/>
            <w:webHidden/>
          </w:rPr>
          <w:t>12</w:t>
        </w:r>
        <w:r w:rsidR="004F3C40">
          <w:rPr>
            <w:noProof/>
            <w:webHidden/>
          </w:rPr>
          <w:fldChar w:fldCharType="end"/>
        </w:r>
      </w:hyperlink>
    </w:p>
    <w:p w14:paraId="1EB3F5E2" w14:textId="77777777" w:rsidR="004F3C40" w:rsidRDefault="00DA73D3">
      <w:pPr>
        <w:pStyle w:val="TOC4"/>
        <w:tabs>
          <w:tab w:val="right" w:leader="dot" w:pos="10025"/>
        </w:tabs>
        <w:rPr>
          <w:rFonts w:eastAsiaTheme="minorEastAsia" w:cstheme="minorBidi"/>
          <w:noProof/>
          <w:sz w:val="22"/>
          <w:szCs w:val="22"/>
          <w:lang w:val="en-SG" w:eastAsia="en-SG"/>
        </w:rPr>
      </w:pPr>
      <w:hyperlink w:anchor="_Toc419162439" w:history="1">
        <w:r w:rsidR="004F3C40" w:rsidRPr="007324FF">
          <w:rPr>
            <w:rStyle w:val="Hyperlink"/>
            <w:rFonts w:eastAsia="Microsoft Sans Serif"/>
            <w:noProof/>
          </w:rPr>
          <w:t>1.1.2. Store OOO Settings</w:t>
        </w:r>
        <w:r w:rsidR="004F3C40">
          <w:rPr>
            <w:noProof/>
            <w:webHidden/>
          </w:rPr>
          <w:tab/>
        </w:r>
        <w:r w:rsidR="004F3C40">
          <w:rPr>
            <w:noProof/>
            <w:webHidden/>
          </w:rPr>
          <w:fldChar w:fldCharType="begin"/>
        </w:r>
        <w:r w:rsidR="004F3C40">
          <w:rPr>
            <w:noProof/>
            <w:webHidden/>
          </w:rPr>
          <w:instrText xml:space="preserve"> PAGEREF _Toc419162439 \h </w:instrText>
        </w:r>
        <w:r w:rsidR="004F3C40">
          <w:rPr>
            <w:noProof/>
            <w:webHidden/>
          </w:rPr>
        </w:r>
        <w:r w:rsidR="004F3C40">
          <w:rPr>
            <w:noProof/>
            <w:webHidden/>
          </w:rPr>
          <w:fldChar w:fldCharType="separate"/>
        </w:r>
        <w:r w:rsidR="004F3C40">
          <w:rPr>
            <w:noProof/>
            <w:webHidden/>
          </w:rPr>
          <w:t>12</w:t>
        </w:r>
        <w:r w:rsidR="004F3C40">
          <w:rPr>
            <w:noProof/>
            <w:webHidden/>
          </w:rPr>
          <w:fldChar w:fldCharType="end"/>
        </w:r>
      </w:hyperlink>
    </w:p>
    <w:p w14:paraId="78EC9E0A" w14:textId="77777777" w:rsidR="004F3C40" w:rsidRDefault="00DA73D3">
      <w:pPr>
        <w:pStyle w:val="TOC4"/>
        <w:tabs>
          <w:tab w:val="right" w:leader="dot" w:pos="10025"/>
        </w:tabs>
        <w:rPr>
          <w:rFonts w:eastAsiaTheme="minorEastAsia" w:cstheme="minorBidi"/>
          <w:noProof/>
          <w:sz w:val="22"/>
          <w:szCs w:val="22"/>
          <w:lang w:val="en-SG" w:eastAsia="en-SG"/>
        </w:rPr>
      </w:pPr>
      <w:hyperlink w:anchor="_Toc419162440" w:history="1">
        <w:r w:rsidR="004F3C40" w:rsidRPr="007324FF">
          <w:rPr>
            <w:rStyle w:val="Hyperlink"/>
            <w:rFonts w:eastAsia="Microsoft Sans Serif"/>
            <w:noProof/>
          </w:rPr>
          <w:t>1.1.3. Delegate Tasks to Back-up Resources</w:t>
        </w:r>
        <w:r w:rsidR="004F3C40">
          <w:rPr>
            <w:noProof/>
            <w:webHidden/>
          </w:rPr>
          <w:tab/>
        </w:r>
        <w:r w:rsidR="004F3C40">
          <w:rPr>
            <w:noProof/>
            <w:webHidden/>
          </w:rPr>
          <w:fldChar w:fldCharType="begin"/>
        </w:r>
        <w:r w:rsidR="004F3C40">
          <w:rPr>
            <w:noProof/>
            <w:webHidden/>
          </w:rPr>
          <w:instrText xml:space="preserve"> PAGEREF _Toc419162440 \h </w:instrText>
        </w:r>
        <w:r w:rsidR="004F3C40">
          <w:rPr>
            <w:noProof/>
            <w:webHidden/>
          </w:rPr>
        </w:r>
        <w:r w:rsidR="004F3C40">
          <w:rPr>
            <w:noProof/>
            <w:webHidden/>
          </w:rPr>
          <w:fldChar w:fldCharType="separate"/>
        </w:r>
        <w:r w:rsidR="004F3C40">
          <w:rPr>
            <w:noProof/>
            <w:webHidden/>
          </w:rPr>
          <w:t>12</w:t>
        </w:r>
        <w:r w:rsidR="004F3C40">
          <w:rPr>
            <w:noProof/>
            <w:webHidden/>
          </w:rPr>
          <w:fldChar w:fldCharType="end"/>
        </w:r>
      </w:hyperlink>
    </w:p>
    <w:p w14:paraId="2877D5A7" w14:textId="77777777" w:rsidR="004F3C40" w:rsidRDefault="00DA73D3">
      <w:pPr>
        <w:pStyle w:val="TOC4"/>
        <w:tabs>
          <w:tab w:val="right" w:leader="dot" w:pos="10025"/>
        </w:tabs>
        <w:rPr>
          <w:rFonts w:eastAsiaTheme="minorEastAsia" w:cstheme="minorBidi"/>
          <w:noProof/>
          <w:sz w:val="22"/>
          <w:szCs w:val="22"/>
          <w:lang w:val="en-SG" w:eastAsia="en-SG"/>
        </w:rPr>
      </w:pPr>
      <w:hyperlink w:anchor="_Toc419162441" w:history="1">
        <w:r w:rsidR="004F3C40" w:rsidRPr="007324FF">
          <w:rPr>
            <w:rStyle w:val="Hyperlink"/>
            <w:rFonts w:eastAsia="Microsoft Sans Serif"/>
            <w:noProof/>
          </w:rPr>
          <w:t>1.1.4. Find Roles</w:t>
        </w:r>
        <w:r w:rsidR="004F3C40">
          <w:rPr>
            <w:noProof/>
            <w:webHidden/>
          </w:rPr>
          <w:tab/>
        </w:r>
        <w:r w:rsidR="004F3C40">
          <w:rPr>
            <w:noProof/>
            <w:webHidden/>
          </w:rPr>
          <w:fldChar w:fldCharType="begin"/>
        </w:r>
        <w:r w:rsidR="004F3C40">
          <w:rPr>
            <w:noProof/>
            <w:webHidden/>
          </w:rPr>
          <w:instrText xml:space="preserve"> PAGEREF _Toc419162441 \h </w:instrText>
        </w:r>
        <w:r w:rsidR="004F3C40">
          <w:rPr>
            <w:noProof/>
            <w:webHidden/>
          </w:rPr>
        </w:r>
        <w:r w:rsidR="004F3C40">
          <w:rPr>
            <w:noProof/>
            <w:webHidden/>
          </w:rPr>
          <w:fldChar w:fldCharType="separate"/>
        </w:r>
        <w:r w:rsidR="004F3C40">
          <w:rPr>
            <w:noProof/>
            <w:webHidden/>
          </w:rPr>
          <w:t>12</w:t>
        </w:r>
        <w:r w:rsidR="004F3C40">
          <w:rPr>
            <w:noProof/>
            <w:webHidden/>
          </w:rPr>
          <w:fldChar w:fldCharType="end"/>
        </w:r>
      </w:hyperlink>
    </w:p>
    <w:p w14:paraId="184C306D" w14:textId="77777777" w:rsidR="004F3C40" w:rsidRDefault="00DA73D3">
      <w:pPr>
        <w:pStyle w:val="TOC4"/>
        <w:tabs>
          <w:tab w:val="right" w:leader="dot" w:pos="10025"/>
        </w:tabs>
        <w:rPr>
          <w:rFonts w:eastAsiaTheme="minorEastAsia" w:cstheme="minorBidi"/>
          <w:noProof/>
          <w:sz w:val="22"/>
          <w:szCs w:val="22"/>
          <w:lang w:val="en-SG" w:eastAsia="en-SG"/>
        </w:rPr>
      </w:pPr>
      <w:hyperlink w:anchor="_Toc419162442" w:history="1">
        <w:r w:rsidR="004F3C40" w:rsidRPr="007324FF">
          <w:rPr>
            <w:rStyle w:val="Hyperlink"/>
            <w:rFonts w:eastAsia="Microsoft Sans Serif"/>
            <w:noProof/>
          </w:rPr>
          <w:t>1.1.5. Verify Summary</w:t>
        </w:r>
        <w:r w:rsidR="004F3C40">
          <w:rPr>
            <w:noProof/>
            <w:webHidden/>
          </w:rPr>
          <w:tab/>
        </w:r>
        <w:r w:rsidR="004F3C40">
          <w:rPr>
            <w:noProof/>
            <w:webHidden/>
          </w:rPr>
          <w:fldChar w:fldCharType="begin"/>
        </w:r>
        <w:r w:rsidR="004F3C40">
          <w:rPr>
            <w:noProof/>
            <w:webHidden/>
          </w:rPr>
          <w:instrText xml:space="preserve"> PAGEREF _Toc419162442 \h </w:instrText>
        </w:r>
        <w:r w:rsidR="004F3C40">
          <w:rPr>
            <w:noProof/>
            <w:webHidden/>
          </w:rPr>
        </w:r>
        <w:r w:rsidR="004F3C40">
          <w:rPr>
            <w:noProof/>
            <w:webHidden/>
          </w:rPr>
          <w:fldChar w:fldCharType="separate"/>
        </w:r>
        <w:r w:rsidR="004F3C40">
          <w:rPr>
            <w:noProof/>
            <w:webHidden/>
          </w:rPr>
          <w:t>13</w:t>
        </w:r>
        <w:r w:rsidR="004F3C40">
          <w:rPr>
            <w:noProof/>
            <w:webHidden/>
          </w:rPr>
          <w:fldChar w:fldCharType="end"/>
        </w:r>
      </w:hyperlink>
    </w:p>
    <w:p w14:paraId="3DEA8763" w14:textId="77777777" w:rsidR="004F3C40" w:rsidRDefault="00DA73D3">
      <w:pPr>
        <w:pStyle w:val="TOC4"/>
        <w:tabs>
          <w:tab w:val="right" w:leader="dot" w:pos="10025"/>
        </w:tabs>
        <w:rPr>
          <w:rFonts w:eastAsiaTheme="minorEastAsia" w:cstheme="minorBidi"/>
          <w:noProof/>
          <w:sz w:val="22"/>
          <w:szCs w:val="22"/>
          <w:lang w:val="en-SG" w:eastAsia="en-SG"/>
        </w:rPr>
      </w:pPr>
      <w:hyperlink w:anchor="_Toc419162443" w:history="1">
        <w:r w:rsidR="004F3C40" w:rsidRPr="007324FF">
          <w:rPr>
            <w:rStyle w:val="Hyperlink"/>
            <w:rFonts w:eastAsia="Microsoft Sans Serif"/>
            <w:noProof/>
          </w:rPr>
          <w:t>1.1.6. Summary State</w:t>
        </w:r>
        <w:r w:rsidR="004F3C40">
          <w:rPr>
            <w:noProof/>
            <w:webHidden/>
          </w:rPr>
          <w:tab/>
        </w:r>
        <w:r w:rsidR="004F3C40">
          <w:rPr>
            <w:noProof/>
            <w:webHidden/>
          </w:rPr>
          <w:fldChar w:fldCharType="begin"/>
        </w:r>
        <w:r w:rsidR="004F3C40">
          <w:rPr>
            <w:noProof/>
            <w:webHidden/>
          </w:rPr>
          <w:instrText xml:space="preserve"> PAGEREF _Toc419162443 \h </w:instrText>
        </w:r>
        <w:r w:rsidR="004F3C40">
          <w:rPr>
            <w:noProof/>
            <w:webHidden/>
          </w:rPr>
        </w:r>
        <w:r w:rsidR="004F3C40">
          <w:rPr>
            <w:noProof/>
            <w:webHidden/>
          </w:rPr>
          <w:fldChar w:fldCharType="separate"/>
        </w:r>
        <w:r w:rsidR="004F3C40">
          <w:rPr>
            <w:noProof/>
            <w:webHidden/>
          </w:rPr>
          <w:t>13</w:t>
        </w:r>
        <w:r w:rsidR="004F3C40">
          <w:rPr>
            <w:noProof/>
            <w:webHidden/>
          </w:rPr>
          <w:fldChar w:fldCharType="end"/>
        </w:r>
      </w:hyperlink>
    </w:p>
    <w:p w14:paraId="6958A6DF" w14:textId="77777777" w:rsidR="004F3C40" w:rsidRDefault="00DA73D3">
      <w:pPr>
        <w:pStyle w:val="TOC4"/>
        <w:tabs>
          <w:tab w:val="right" w:leader="dot" w:pos="10025"/>
        </w:tabs>
        <w:rPr>
          <w:rFonts w:eastAsiaTheme="minorEastAsia" w:cstheme="minorBidi"/>
          <w:noProof/>
          <w:sz w:val="22"/>
          <w:szCs w:val="22"/>
          <w:lang w:val="en-SG" w:eastAsia="en-SG"/>
        </w:rPr>
      </w:pPr>
      <w:hyperlink w:anchor="_Toc419162444" w:history="1">
        <w:r w:rsidR="004F3C40" w:rsidRPr="007324FF">
          <w:rPr>
            <w:rStyle w:val="Hyperlink"/>
            <w:rFonts w:eastAsia="Microsoft Sans Serif"/>
            <w:noProof/>
          </w:rPr>
          <w:t>1.1.7. Store back-up delegations</w:t>
        </w:r>
        <w:r w:rsidR="004F3C40">
          <w:rPr>
            <w:noProof/>
            <w:webHidden/>
          </w:rPr>
          <w:tab/>
        </w:r>
        <w:r w:rsidR="004F3C40">
          <w:rPr>
            <w:noProof/>
            <w:webHidden/>
          </w:rPr>
          <w:fldChar w:fldCharType="begin"/>
        </w:r>
        <w:r w:rsidR="004F3C40">
          <w:rPr>
            <w:noProof/>
            <w:webHidden/>
          </w:rPr>
          <w:instrText xml:space="preserve"> PAGEREF _Toc419162444 \h </w:instrText>
        </w:r>
        <w:r w:rsidR="004F3C40">
          <w:rPr>
            <w:noProof/>
            <w:webHidden/>
          </w:rPr>
        </w:r>
        <w:r w:rsidR="004F3C40">
          <w:rPr>
            <w:noProof/>
            <w:webHidden/>
          </w:rPr>
          <w:fldChar w:fldCharType="separate"/>
        </w:r>
        <w:r w:rsidR="004F3C40">
          <w:rPr>
            <w:noProof/>
            <w:webHidden/>
          </w:rPr>
          <w:t>13</w:t>
        </w:r>
        <w:r w:rsidR="004F3C40">
          <w:rPr>
            <w:noProof/>
            <w:webHidden/>
          </w:rPr>
          <w:fldChar w:fldCharType="end"/>
        </w:r>
      </w:hyperlink>
    </w:p>
    <w:p w14:paraId="0906A4EA" w14:textId="77777777" w:rsidR="004F3C40" w:rsidRDefault="00DA73D3">
      <w:pPr>
        <w:pStyle w:val="TOC4"/>
        <w:tabs>
          <w:tab w:val="right" w:leader="dot" w:pos="10025"/>
        </w:tabs>
        <w:rPr>
          <w:rFonts w:eastAsiaTheme="minorEastAsia" w:cstheme="minorBidi"/>
          <w:noProof/>
          <w:sz w:val="22"/>
          <w:szCs w:val="22"/>
          <w:lang w:val="en-SG" w:eastAsia="en-SG"/>
        </w:rPr>
      </w:pPr>
      <w:hyperlink w:anchor="_Toc419162445" w:history="1">
        <w:r w:rsidR="004F3C40" w:rsidRPr="007324FF">
          <w:rPr>
            <w:rStyle w:val="Hyperlink"/>
            <w:rFonts w:eastAsia="Microsoft Sans Serif"/>
            <w:noProof/>
          </w:rPr>
          <w:t>1.1.8. Find Back-up Resources</w:t>
        </w:r>
        <w:r w:rsidR="004F3C40">
          <w:rPr>
            <w:noProof/>
            <w:webHidden/>
          </w:rPr>
          <w:tab/>
        </w:r>
        <w:r w:rsidR="004F3C40">
          <w:rPr>
            <w:noProof/>
            <w:webHidden/>
          </w:rPr>
          <w:fldChar w:fldCharType="begin"/>
        </w:r>
        <w:r w:rsidR="004F3C40">
          <w:rPr>
            <w:noProof/>
            <w:webHidden/>
          </w:rPr>
          <w:instrText xml:space="preserve"> PAGEREF _Toc419162445 \h </w:instrText>
        </w:r>
        <w:r w:rsidR="004F3C40">
          <w:rPr>
            <w:noProof/>
            <w:webHidden/>
          </w:rPr>
        </w:r>
        <w:r w:rsidR="004F3C40">
          <w:rPr>
            <w:noProof/>
            <w:webHidden/>
          </w:rPr>
          <w:fldChar w:fldCharType="separate"/>
        </w:r>
        <w:r w:rsidR="004F3C40">
          <w:rPr>
            <w:noProof/>
            <w:webHidden/>
          </w:rPr>
          <w:t>13</w:t>
        </w:r>
        <w:r w:rsidR="004F3C40">
          <w:rPr>
            <w:noProof/>
            <w:webHidden/>
          </w:rPr>
          <w:fldChar w:fldCharType="end"/>
        </w:r>
      </w:hyperlink>
    </w:p>
    <w:p w14:paraId="5EF147B3" w14:textId="77777777" w:rsidR="004F3C40" w:rsidRDefault="00DA73D3">
      <w:pPr>
        <w:pStyle w:val="TOC2"/>
        <w:tabs>
          <w:tab w:val="right" w:leader="dot" w:pos="10025"/>
        </w:tabs>
        <w:rPr>
          <w:rFonts w:eastAsiaTheme="minorEastAsia" w:cstheme="minorBidi"/>
          <w:b w:val="0"/>
          <w:bCs w:val="0"/>
          <w:noProof/>
          <w:lang w:val="en-SG" w:eastAsia="en-SG"/>
        </w:rPr>
      </w:pPr>
      <w:hyperlink w:anchor="_Toc419162446" w:history="1">
        <w:r w:rsidR="004F3C40" w:rsidRPr="007324FF">
          <w:rPr>
            <w:rStyle w:val="Hyperlink"/>
            <w:rFonts w:eastAsia="Microsoft Sans Serif"/>
            <w:noProof/>
          </w:rPr>
          <w:t>2. Actual Delegation of tasks to back-up</w:t>
        </w:r>
        <w:r w:rsidR="004F3C40">
          <w:rPr>
            <w:noProof/>
            <w:webHidden/>
          </w:rPr>
          <w:tab/>
        </w:r>
        <w:r w:rsidR="004F3C40">
          <w:rPr>
            <w:noProof/>
            <w:webHidden/>
          </w:rPr>
          <w:fldChar w:fldCharType="begin"/>
        </w:r>
        <w:r w:rsidR="004F3C40">
          <w:rPr>
            <w:noProof/>
            <w:webHidden/>
          </w:rPr>
          <w:instrText xml:space="preserve"> PAGEREF _Toc419162446 \h </w:instrText>
        </w:r>
        <w:r w:rsidR="004F3C40">
          <w:rPr>
            <w:noProof/>
            <w:webHidden/>
          </w:rPr>
        </w:r>
        <w:r w:rsidR="004F3C40">
          <w:rPr>
            <w:noProof/>
            <w:webHidden/>
          </w:rPr>
          <w:fldChar w:fldCharType="separate"/>
        </w:r>
        <w:r w:rsidR="004F3C40">
          <w:rPr>
            <w:noProof/>
            <w:webHidden/>
          </w:rPr>
          <w:t>13</w:t>
        </w:r>
        <w:r w:rsidR="004F3C40">
          <w:rPr>
            <w:noProof/>
            <w:webHidden/>
          </w:rPr>
          <w:fldChar w:fldCharType="end"/>
        </w:r>
      </w:hyperlink>
    </w:p>
    <w:p w14:paraId="69587BAF" w14:textId="77777777" w:rsidR="004F3C40" w:rsidRDefault="00DA73D3">
      <w:pPr>
        <w:pStyle w:val="TOC3"/>
        <w:tabs>
          <w:tab w:val="right" w:leader="dot" w:pos="10025"/>
        </w:tabs>
        <w:rPr>
          <w:rFonts w:eastAsiaTheme="minorEastAsia" w:cstheme="minorBidi"/>
          <w:noProof/>
          <w:sz w:val="22"/>
          <w:szCs w:val="22"/>
          <w:lang w:val="en-SG" w:eastAsia="en-SG"/>
        </w:rPr>
      </w:pPr>
      <w:hyperlink w:anchor="_Toc419162447" w:history="1">
        <w:r w:rsidR="004F3C40" w:rsidRPr="007324FF">
          <w:rPr>
            <w:rStyle w:val="Hyperlink"/>
            <w:rFonts w:eastAsia="Microsoft Sans Serif"/>
            <w:noProof/>
          </w:rPr>
          <w:t>2.1. Delegate Tasks to Back-up in a BPD</w:t>
        </w:r>
        <w:r w:rsidR="004F3C40">
          <w:rPr>
            <w:noProof/>
            <w:webHidden/>
          </w:rPr>
          <w:tab/>
        </w:r>
        <w:r w:rsidR="004F3C40">
          <w:rPr>
            <w:noProof/>
            <w:webHidden/>
          </w:rPr>
          <w:fldChar w:fldCharType="begin"/>
        </w:r>
        <w:r w:rsidR="004F3C40">
          <w:rPr>
            <w:noProof/>
            <w:webHidden/>
          </w:rPr>
          <w:instrText xml:space="preserve"> PAGEREF _Toc419162447 \h </w:instrText>
        </w:r>
        <w:r w:rsidR="004F3C40">
          <w:rPr>
            <w:noProof/>
            <w:webHidden/>
          </w:rPr>
        </w:r>
        <w:r w:rsidR="004F3C40">
          <w:rPr>
            <w:noProof/>
            <w:webHidden/>
          </w:rPr>
          <w:fldChar w:fldCharType="separate"/>
        </w:r>
        <w:r w:rsidR="004F3C40">
          <w:rPr>
            <w:noProof/>
            <w:webHidden/>
          </w:rPr>
          <w:t>13</w:t>
        </w:r>
        <w:r w:rsidR="004F3C40">
          <w:rPr>
            <w:noProof/>
            <w:webHidden/>
          </w:rPr>
          <w:fldChar w:fldCharType="end"/>
        </w:r>
      </w:hyperlink>
    </w:p>
    <w:p w14:paraId="028DEABB" w14:textId="77777777" w:rsidR="004F3C40" w:rsidRDefault="00DA73D3">
      <w:pPr>
        <w:pStyle w:val="TOC4"/>
        <w:tabs>
          <w:tab w:val="right" w:leader="dot" w:pos="10025"/>
        </w:tabs>
        <w:rPr>
          <w:rFonts w:eastAsiaTheme="minorEastAsia" w:cstheme="minorBidi"/>
          <w:noProof/>
          <w:sz w:val="22"/>
          <w:szCs w:val="22"/>
          <w:lang w:val="en-SG" w:eastAsia="en-SG"/>
        </w:rPr>
      </w:pPr>
      <w:hyperlink w:anchor="_Toc419162448" w:history="1">
        <w:r w:rsidR="004F3C40" w:rsidRPr="007324FF">
          <w:rPr>
            <w:rStyle w:val="Hyperlink"/>
            <w:rFonts w:eastAsia="Microsoft Sans Serif"/>
            <w:noProof/>
          </w:rPr>
          <w:t>2.1.1. Find current delegation</w:t>
        </w:r>
        <w:r w:rsidR="004F3C40">
          <w:rPr>
            <w:noProof/>
            <w:webHidden/>
          </w:rPr>
          <w:tab/>
        </w:r>
        <w:r w:rsidR="004F3C40">
          <w:rPr>
            <w:noProof/>
            <w:webHidden/>
          </w:rPr>
          <w:fldChar w:fldCharType="begin"/>
        </w:r>
        <w:r w:rsidR="004F3C40">
          <w:rPr>
            <w:noProof/>
            <w:webHidden/>
          </w:rPr>
          <w:instrText xml:space="preserve"> PAGEREF _Toc419162448 \h </w:instrText>
        </w:r>
        <w:r w:rsidR="004F3C40">
          <w:rPr>
            <w:noProof/>
            <w:webHidden/>
          </w:rPr>
        </w:r>
        <w:r w:rsidR="004F3C40">
          <w:rPr>
            <w:noProof/>
            <w:webHidden/>
          </w:rPr>
          <w:fldChar w:fldCharType="separate"/>
        </w:r>
        <w:r w:rsidR="004F3C40">
          <w:rPr>
            <w:noProof/>
            <w:webHidden/>
          </w:rPr>
          <w:t>13</w:t>
        </w:r>
        <w:r w:rsidR="004F3C40">
          <w:rPr>
            <w:noProof/>
            <w:webHidden/>
          </w:rPr>
          <w:fldChar w:fldCharType="end"/>
        </w:r>
      </w:hyperlink>
    </w:p>
    <w:p w14:paraId="1972A89B" w14:textId="77777777" w:rsidR="004F3C40" w:rsidRDefault="00DA73D3">
      <w:pPr>
        <w:pStyle w:val="TOC4"/>
        <w:tabs>
          <w:tab w:val="right" w:leader="dot" w:pos="10025"/>
        </w:tabs>
        <w:rPr>
          <w:rFonts w:eastAsiaTheme="minorEastAsia" w:cstheme="minorBidi"/>
          <w:noProof/>
          <w:sz w:val="22"/>
          <w:szCs w:val="22"/>
          <w:lang w:val="en-SG" w:eastAsia="en-SG"/>
        </w:rPr>
      </w:pPr>
      <w:hyperlink w:anchor="_Toc419162449" w:history="1">
        <w:r w:rsidR="004F3C40" w:rsidRPr="007324FF">
          <w:rPr>
            <w:rStyle w:val="Hyperlink"/>
            <w:rFonts w:eastAsia="Microsoft Sans Serif"/>
            <w:noProof/>
          </w:rPr>
          <w:t>2.1.2. Is delegated person OOO?</w:t>
        </w:r>
        <w:r w:rsidR="004F3C40">
          <w:rPr>
            <w:noProof/>
            <w:webHidden/>
          </w:rPr>
          <w:tab/>
        </w:r>
        <w:r w:rsidR="004F3C40">
          <w:rPr>
            <w:noProof/>
            <w:webHidden/>
          </w:rPr>
          <w:fldChar w:fldCharType="begin"/>
        </w:r>
        <w:r w:rsidR="004F3C40">
          <w:rPr>
            <w:noProof/>
            <w:webHidden/>
          </w:rPr>
          <w:instrText xml:space="preserve"> PAGEREF _Toc419162449 \h </w:instrText>
        </w:r>
        <w:r w:rsidR="004F3C40">
          <w:rPr>
            <w:noProof/>
            <w:webHidden/>
          </w:rPr>
        </w:r>
        <w:r w:rsidR="004F3C40">
          <w:rPr>
            <w:noProof/>
            <w:webHidden/>
          </w:rPr>
          <w:fldChar w:fldCharType="separate"/>
        </w:r>
        <w:r w:rsidR="004F3C40">
          <w:rPr>
            <w:noProof/>
            <w:webHidden/>
          </w:rPr>
          <w:t>14</w:t>
        </w:r>
        <w:r w:rsidR="004F3C40">
          <w:rPr>
            <w:noProof/>
            <w:webHidden/>
          </w:rPr>
          <w:fldChar w:fldCharType="end"/>
        </w:r>
      </w:hyperlink>
    </w:p>
    <w:p w14:paraId="5EBAFD47" w14:textId="77777777" w:rsidR="004F3C40" w:rsidRDefault="00DA73D3">
      <w:pPr>
        <w:pStyle w:val="TOC4"/>
        <w:tabs>
          <w:tab w:val="right" w:leader="dot" w:pos="10025"/>
        </w:tabs>
        <w:rPr>
          <w:rFonts w:eastAsiaTheme="minorEastAsia" w:cstheme="minorBidi"/>
          <w:noProof/>
          <w:sz w:val="22"/>
          <w:szCs w:val="22"/>
          <w:lang w:val="en-SG" w:eastAsia="en-SG"/>
        </w:rPr>
      </w:pPr>
      <w:hyperlink w:anchor="_Toc419162450" w:history="1">
        <w:r w:rsidR="004F3C40" w:rsidRPr="007324FF">
          <w:rPr>
            <w:rStyle w:val="Hyperlink"/>
            <w:rFonts w:eastAsia="Microsoft Sans Serif"/>
            <w:noProof/>
          </w:rPr>
          <w:t>2.1.3. Allocate tasks to back-up</w:t>
        </w:r>
        <w:r w:rsidR="004F3C40">
          <w:rPr>
            <w:noProof/>
            <w:webHidden/>
          </w:rPr>
          <w:tab/>
        </w:r>
        <w:r w:rsidR="004F3C40">
          <w:rPr>
            <w:noProof/>
            <w:webHidden/>
          </w:rPr>
          <w:fldChar w:fldCharType="begin"/>
        </w:r>
        <w:r w:rsidR="004F3C40">
          <w:rPr>
            <w:noProof/>
            <w:webHidden/>
          </w:rPr>
          <w:instrText xml:space="preserve"> PAGEREF _Toc419162450 \h </w:instrText>
        </w:r>
        <w:r w:rsidR="004F3C40">
          <w:rPr>
            <w:noProof/>
            <w:webHidden/>
          </w:rPr>
        </w:r>
        <w:r w:rsidR="004F3C40">
          <w:rPr>
            <w:noProof/>
            <w:webHidden/>
          </w:rPr>
          <w:fldChar w:fldCharType="separate"/>
        </w:r>
        <w:r w:rsidR="004F3C40">
          <w:rPr>
            <w:noProof/>
            <w:webHidden/>
          </w:rPr>
          <w:t>14</w:t>
        </w:r>
        <w:r w:rsidR="004F3C40">
          <w:rPr>
            <w:noProof/>
            <w:webHidden/>
          </w:rPr>
          <w:fldChar w:fldCharType="end"/>
        </w:r>
      </w:hyperlink>
    </w:p>
    <w:p w14:paraId="46937BC3" w14:textId="77777777" w:rsidR="004F3C40" w:rsidRDefault="00DA73D3">
      <w:pPr>
        <w:pStyle w:val="TOC4"/>
        <w:tabs>
          <w:tab w:val="right" w:leader="dot" w:pos="10025"/>
        </w:tabs>
        <w:rPr>
          <w:rFonts w:eastAsiaTheme="minorEastAsia" w:cstheme="minorBidi"/>
          <w:noProof/>
          <w:sz w:val="22"/>
          <w:szCs w:val="22"/>
          <w:lang w:val="en-SG" w:eastAsia="en-SG"/>
        </w:rPr>
      </w:pPr>
      <w:hyperlink w:anchor="_Toc419162451" w:history="1">
        <w:r w:rsidR="004F3C40" w:rsidRPr="007324FF">
          <w:rPr>
            <w:rStyle w:val="Hyperlink"/>
            <w:rFonts w:eastAsia="Microsoft Sans Serif"/>
            <w:noProof/>
          </w:rPr>
          <w:t>2.1.4. Email Original User</w:t>
        </w:r>
        <w:r w:rsidR="004F3C40">
          <w:rPr>
            <w:noProof/>
            <w:webHidden/>
          </w:rPr>
          <w:tab/>
        </w:r>
        <w:r w:rsidR="004F3C40">
          <w:rPr>
            <w:noProof/>
            <w:webHidden/>
          </w:rPr>
          <w:fldChar w:fldCharType="begin"/>
        </w:r>
        <w:r w:rsidR="004F3C40">
          <w:rPr>
            <w:noProof/>
            <w:webHidden/>
          </w:rPr>
          <w:instrText xml:space="preserve"> PAGEREF _Toc419162451 \h </w:instrText>
        </w:r>
        <w:r w:rsidR="004F3C40">
          <w:rPr>
            <w:noProof/>
            <w:webHidden/>
          </w:rPr>
        </w:r>
        <w:r w:rsidR="004F3C40">
          <w:rPr>
            <w:noProof/>
            <w:webHidden/>
          </w:rPr>
          <w:fldChar w:fldCharType="separate"/>
        </w:r>
        <w:r w:rsidR="004F3C40">
          <w:rPr>
            <w:noProof/>
            <w:webHidden/>
          </w:rPr>
          <w:t>14</w:t>
        </w:r>
        <w:r w:rsidR="004F3C40">
          <w:rPr>
            <w:noProof/>
            <w:webHidden/>
          </w:rPr>
          <w:fldChar w:fldCharType="end"/>
        </w:r>
      </w:hyperlink>
    </w:p>
    <w:p w14:paraId="22FFC20E" w14:textId="77777777" w:rsidR="004F3C40" w:rsidRDefault="00DA73D3">
      <w:pPr>
        <w:pStyle w:val="TOC4"/>
        <w:tabs>
          <w:tab w:val="right" w:leader="dot" w:pos="10025"/>
        </w:tabs>
        <w:rPr>
          <w:rFonts w:eastAsiaTheme="minorEastAsia" w:cstheme="minorBidi"/>
          <w:noProof/>
          <w:sz w:val="22"/>
          <w:szCs w:val="22"/>
          <w:lang w:val="en-SG" w:eastAsia="en-SG"/>
        </w:rPr>
      </w:pPr>
      <w:hyperlink w:anchor="_Toc419162452" w:history="1">
        <w:r w:rsidR="004F3C40" w:rsidRPr="007324FF">
          <w:rPr>
            <w:rStyle w:val="Hyperlink"/>
            <w:rFonts w:eastAsia="Microsoft Sans Serif"/>
            <w:noProof/>
          </w:rPr>
          <w:t>2.1.5. Max. level of delegations exceeded?</w:t>
        </w:r>
        <w:r w:rsidR="004F3C40">
          <w:rPr>
            <w:noProof/>
            <w:webHidden/>
          </w:rPr>
          <w:tab/>
        </w:r>
        <w:r w:rsidR="004F3C40">
          <w:rPr>
            <w:noProof/>
            <w:webHidden/>
          </w:rPr>
          <w:fldChar w:fldCharType="begin"/>
        </w:r>
        <w:r w:rsidR="004F3C40">
          <w:rPr>
            <w:noProof/>
            <w:webHidden/>
          </w:rPr>
          <w:instrText xml:space="preserve"> PAGEREF _Toc419162452 \h </w:instrText>
        </w:r>
        <w:r w:rsidR="004F3C40">
          <w:rPr>
            <w:noProof/>
            <w:webHidden/>
          </w:rPr>
        </w:r>
        <w:r w:rsidR="004F3C40">
          <w:rPr>
            <w:noProof/>
            <w:webHidden/>
          </w:rPr>
          <w:fldChar w:fldCharType="separate"/>
        </w:r>
        <w:r w:rsidR="004F3C40">
          <w:rPr>
            <w:noProof/>
            <w:webHidden/>
          </w:rPr>
          <w:t>14</w:t>
        </w:r>
        <w:r w:rsidR="004F3C40">
          <w:rPr>
            <w:noProof/>
            <w:webHidden/>
          </w:rPr>
          <w:fldChar w:fldCharType="end"/>
        </w:r>
      </w:hyperlink>
    </w:p>
    <w:p w14:paraId="48C4613C" w14:textId="77777777" w:rsidR="004F3C40" w:rsidRDefault="00DA73D3">
      <w:pPr>
        <w:pStyle w:val="TOC4"/>
        <w:tabs>
          <w:tab w:val="right" w:leader="dot" w:pos="10025"/>
        </w:tabs>
        <w:rPr>
          <w:rFonts w:eastAsiaTheme="minorEastAsia" w:cstheme="minorBidi"/>
          <w:noProof/>
          <w:sz w:val="22"/>
          <w:szCs w:val="22"/>
          <w:lang w:val="en-SG" w:eastAsia="en-SG"/>
        </w:rPr>
      </w:pPr>
      <w:hyperlink w:anchor="_Toc419162453" w:history="1">
        <w:r w:rsidR="004F3C40" w:rsidRPr="007324FF">
          <w:rPr>
            <w:rStyle w:val="Hyperlink"/>
            <w:rFonts w:eastAsia="Microsoft Sans Serif"/>
            <w:noProof/>
          </w:rPr>
          <w:t>2.1.6. Process Default (No additional action)</w:t>
        </w:r>
        <w:r w:rsidR="004F3C40">
          <w:rPr>
            <w:noProof/>
            <w:webHidden/>
          </w:rPr>
          <w:tab/>
        </w:r>
        <w:r w:rsidR="004F3C40">
          <w:rPr>
            <w:noProof/>
            <w:webHidden/>
          </w:rPr>
          <w:fldChar w:fldCharType="begin"/>
        </w:r>
        <w:r w:rsidR="004F3C40">
          <w:rPr>
            <w:noProof/>
            <w:webHidden/>
          </w:rPr>
          <w:instrText xml:space="preserve"> PAGEREF _Toc419162453 \h </w:instrText>
        </w:r>
        <w:r w:rsidR="004F3C40">
          <w:rPr>
            <w:noProof/>
            <w:webHidden/>
          </w:rPr>
        </w:r>
        <w:r w:rsidR="004F3C40">
          <w:rPr>
            <w:noProof/>
            <w:webHidden/>
          </w:rPr>
          <w:fldChar w:fldCharType="separate"/>
        </w:r>
        <w:r w:rsidR="004F3C40">
          <w:rPr>
            <w:noProof/>
            <w:webHidden/>
          </w:rPr>
          <w:t>14</w:t>
        </w:r>
        <w:r w:rsidR="004F3C40">
          <w:rPr>
            <w:noProof/>
            <w:webHidden/>
          </w:rPr>
          <w:fldChar w:fldCharType="end"/>
        </w:r>
      </w:hyperlink>
    </w:p>
    <w:p w14:paraId="30D325F2" w14:textId="77777777" w:rsidR="004F3C40" w:rsidRDefault="00DA73D3">
      <w:pPr>
        <w:pStyle w:val="TOC4"/>
        <w:tabs>
          <w:tab w:val="right" w:leader="dot" w:pos="10025"/>
        </w:tabs>
        <w:rPr>
          <w:rFonts w:eastAsiaTheme="minorEastAsia" w:cstheme="minorBidi"/>
          <w:noProof/>
          <w:sz w:val="22"/>
          <w:szCs w:val="22"/>
          <w:lang w:val="en-SG" w:eastAsia="en-SG"/>
        </w:rPr>
      </w:pPr>
      <w:hyperlink w:anchor="_Toc419162454" w:history="1">
        <w:r w:rsidR="004F3C40" w:rsidRPr="007324FF">
          <w:rPr>
            <w:rStyle w:val="Hyperlink"/>
            <w:rFonts w:eastAsia="Microsoft Sans Serif"/>
            <w:noProof/>
          </w:rPr>
          <w:t>2.1.7. Find next level delegation</w:t>
        </w:r>
        <w:r w:rsidR="004F3C40">
          <w:rPr>
            <w:noProof/>
            <w:webHidden/>
          </w:rPr>
          <w:tab/>
        </w:r>
        <w:r w:rsidR="004F3C40">
          <w:rPr>
            <w:noProof/>
            <w:webHidden/>
          </w:rPr>
          <w:fldChar w:fldCharType="begin"/>
        </w:r>
        <w:r w:rsidR="004F3C40">
          <w:rPr>
            <w:noProof/>
            <w:webHidden/>
          </w:rPr>
          <w:instrText xml:space="preserve"> PAGEREF _Toc419162454 \h </w:instrText>
        </w:r>
        <w:r w:rsidR="004F3C40">
          <w:rPr>
            <w:noProof/>
            <w:webHidden/>
          </w:rPr>
        </w:r>
        <w:r w:rsidR="004F3C40">
          <w:rPr>
            <w:noProof/>
            <w:webHidden/>
          </w:rPr>
          <w:fldChar w:fldCharType="separate"/>
        </w:r>
        <w:r w:rsidR="004F3C40">
          <w:rPr>
            <w:noProof/>
            <w:webHidden/>
          </w:rPr>
          <w:t>14</w:t>
        </w:r>
        <w:r w:rsidR="004F3C40">
          <w:rPr>
            <w:noProof/>
            <w:webHidden/>
          </w:rPr>
          <w:fldChar w:fldCharType="end"/>
        </w:r>
      </w:hyperlink>
    </w:p>
    <w:p w14:paraId="2F638504" w14:textId="77777777" w:rsidR="004F3C40" w:rsidRDefault="00DA73D3">
      <w:pPr>
        <w:pStyle w:val="TOC3"/>
        <w:tabs>
          <w:tab w:val="right" w:leader="dot" w:pos="10025"/>
        </w:tabs>
        <w:rPr>
          <w:rFonts w:eastAsiaTheme="minorEastAsia" w:cstheme="minorBidi"/>
          <w:noProof/>
          <w:sz w:val="22"/>
          <w:szCs w:val="22"/>
          <w:lang w:val="en-SG" w:eastAsia="en-SG"/>
        </w:rPr>
      </w:pPr>
      <w:hyperlink w:anchor="_Toc419162455" w:history="1">
        <w:r w:rsidR="004F3C40" w:rsidRPr="007324FF">
          <w:rPr>
            <w:rStyle w:val="Hyperlink"/>
            <w:rFonts w:eastAsia="Microsoft Sans Serif"/>
            <w:noProof/>
          </w:rPr>
          <w:t>2.2. Wait for end date of OOO</w:t>
        </w:r>
        <w:r w:rsidR="004F3C40">
          <w:rPr>
            <w:noProof/>
            <w:webHidden/>
          </w:rPr>
          <w:tab/>
        </w:r>
        <w:r w:rsidR="004F3C40">
          <w:rPr>
            <w:noProof/>
            <w:webHidden/>
          </w:rPr>
          <w:fldChar w:fldCharType="begin"/>
        </w:r>
        <w:r w:rsidR="004F3C40">
          <w:rPr>
            <w:noProof/>
            <w:webHidden/>
          </w:rPr>
          <w:instrText xml:space="preserve"> PAGEREF _Toc419162455 \h </w:instrText>
        </w:r>
        <w:r w:rsidR="004F3C40">
          <w:rPr>
            <w:noProof/>
            <w:webHidden/>
          </w:rPr>
        </w:r>
        <w:r w:rsidR="004F3C40">
          <w:rPr>
            <w:noProof/>
            <w:webHidden/>
          </w:rPr>
          <w:fldChar w:fldCharType="separate"/>
        </w:r>
        <w:r w:rsidR="004F3C40">
          <w:rPr>
            <w:noProof/>
            <w:webHidden/>
          </w:rPr>
          <w:t>14</w:t>
        </w:r>
        <w:r w:rsidR="004F3C40">
          <w:rPr>
            <w:noProof/>
            <w:webHidden/>
          </w:rPr>
          <w:fldChar w:fldCharType="end"/>
        </w:r>
      </w:hyperlink>
    </w:p>
    <w:p w14:paraId="17F2A49A" w14:textId="77777777" w:rsidR="004F3C40" w:rsidRDefault="00DA73D3">
      <w:pPr>
        <w:pStyle w:val="TOC2"/>
        <w:tabs>
          <w:tab w:val="right" w:leader="dot" w:pos="10025"/>
        </w:tabs>
        <w:rPr>
          <w:rFonts w:eastAsiaTheme="minorEastAsia" w:cstheme="minorBidi"/>
          <w:b w:val="0"/>
          <w:bCs w:val="0"/>
          <w:noProof/>
          <w:lang w:val="en-SG" w:eastAsia="en-SG"/>
        </w:rPr>
      </w:pPr>
      <w:hyperlink w:anchor="_Toc419162456" w:history="1">
        <w:r w:rsidR="004F3C40" w:rsidRPr="007324FF">
          <w:rPr>
            <w:rStyle w:val="Hyperlink"/>
            <w:rFonts w:eastAsia="Microsoft Sans Serif"/>
            <w:noProof/>
          </w:rPr>
          <w:t>3. Delegate back to the Original User</w:t>
        </w:r>
        <w:r w:rsidR="004F3C40">
          <w:rPr>
            <w:noProof/>
            <w:webHidden/>
          </w:rPr>
          <w:tab/>
        </w:r>
        <w:r w:rsidR="004F3C40">
          <w:rPr>
            <w:noProof/>
            <w:webHidden/>
          </w:rPr>
          <w:fldChar w:fldCharType="begin"/>
        </w:r>
        <w:r w:rsidR="004F3C40">
          <w:rPr>
            <w:noProof/>
            <w:webHidden/>
          </w:rPr>
          <w:instrText xml:space="preserve"> PAGEREF _Toc419162456 \h </w:instrText>
        </w:r>
        <w:r w:rsidR="004F3C40">
          <w:rPr>
            <w:noProof/>
            <w:webHidden/>
          </w:rPr>
        </w:r>
        <w:r w:rsidR="004F3C40">
          <w:rPr>
            <w:noProof/>
            <w:webHidden/>
          </w:rPr>
          <w:fldChar w:fldCharType="separate"/>
        </w:r>
        <w:r w:rsidR="004F3C40">
          <w:rPr>
            <w:noProof/>
            <w:webHidden/>
          </w:rPr>
          <w:t>15</w:t>
        </w:r>
        <w:r w:rsidR="004F3C40">
          <w:rPr>
            <w:noProof/>
            <w:webHidden/>
          </w:rPr>
          <w:fldChar w:fldCharType="end"/>
        </w:r>
      </w:hyperlink>
    </w:p>
    <w:p w14:paraId="52A1599F" w14:textId="77777777" w:rsidR="004F3C40" w:rsidRDefault="00DA73D3">
      <w:pPr>
        <w:pStyle w:val="TOC3"/>
        <w:tabs>
          <w:tab w:val="right" w:leader="dot" w:pos="10025"/>
        </w:tabs>
        <w:rPr>
          <w:rFonts w:eastAsiaTheme="minorEastAsia" w:cstheme="minorBidi"/>
          <w:noProof/>
          <w:sz w:val="22"/>
          <w:szCs w:val="22"/>
          <w:lang w:val="en-SG" w:eastAsia="en-SG"/>
        </w:rPr>
      </w:pPr>
      <w:hyperlink w:anchor="_Toc419162457" w:history="1">
        <w:r w:rsidR="004F3C40" w:rsidRPr="007324FF">
          <w:rPr>
            <w:rStyle w:val="Hyperlink"/>
            <w:rFonts w:eastAsia="Microsoft Sans Serif"/>
            <w:noProof/>
          </w:rPr>
          <w:t>3.1. Restore delegation to original user</w:t>
        </w:r>
        <w:r w:rsidR="004F3C40">
          <w:rPr>
            <w:noProof/>
            <w:webHidden/>
          </w:rPr>
          <w:tab/>
        </w:r>
        <w:r w:rsidR="004F3C40">
          <w:rPr>
            <w:noProof/>
            <w:webHidden/>
          </w:rPr>
          <w:fldChar w:fldCharType="begin"/>
        </w:r>
        <w:r w:rsidR="004F3C40">
          <w:rPr>
            <w:noProof/>
            <w:webHidden/>
          </w:rPr>
          <w:instrText xml:space="preserve"> PAGEREF _Toc419162457 \h </w:instrText>
        </w:r>
        <w:r w:rsidR="004F3C40">
          <w:rPr>
            <w:noProof/>
            <w:webHidden/>
          </w:rPr>
        </w:r>
        <w:r w:rsidR="004F3C40">
          <w:rPr>
            <w:noProof/>
            <w:webHidden/>
          </w:rPr>
          <w:fldChar w:fldCharType="separate"/>
        </w:r>
        <w:r w:rsidR="004F3C40">
          <w:rPr>
            <w:noProof/>
            <w:webHidden/>
          </w:rPr>
          <w:t>15</w:t>
        </w:r>
        <w:r w:rsidR="004F3C40">
          <w:rPr>
            <w:noProof/>
            <w:webHidden/>
          </w:rPr>
          <w:fldChar w:fldCharType="end"/>
        </w:r>
      </w:hyperlink>
    </w:p>
    <w:p w14:paraId="12F81303" w14:textId="77777777" w:rsidR="004F3C40" w:rsidRDefault="00DA73D3">
      <w:pPr>
        <w:pStyle w:val="TOC3"/>
        <w:tabs>
          <w:tab w:val="right" w:leader="dot" w:pos="10025"/>
        </w:tabs>
        <w:rPr>
          <w:rFonts w:eastAsiaTheme="minorEastAsia" w:cstheme="minorBidi"/>
          <w:noProof/>
          <w:sz w:val="22"/>
          <w:szCs w:val="22"/>
          <w:lang w:val="en-SG" w:eastAsia="en-SG"/>
        </w:rPr>
      </w:pPr>
      <w:hyperlink w:anchor="_Toc419162458" w:history="1">
        <w:r w:rsidR="004F3C40" w:rsidRPr="007324FF">
          <w:rPr>
            <w:rStyle w:val="Hyperlink"/>
            <w:rFonts w:eastAsia="Microsoft Sans Serif"/>
            <w:noProof/>
          </w:rPr>
          <w:t>3.2. Email Summary to Original User</w:t>
        </w:r>
        <w:r w:rsidR="004F3C40">
          <w:rPr>
            <w:noProof/>
            <w:webHidden/>
          </w:rPr>
          <w:tab/>
        </w:r>
        <w:r w:rsidR="004F3C40">
          <w:rPr>
            <w:noProof/>
            <w:webHidden/>
          </w:rPr>
          <w:fldChar w:fldCharType="begin"/>
        </w:r>
        <w:r w:rsidR="004F3C40">
          <w:rPr>
            <w:noProof/>
            <w:webHidden/>
          </w:rPr>
          <w:instrText xml:space="preserve"> PAGEREF _Toc419162458 \h </w:instrText>
        </w:r>
        <w:r w:rsidR="004F3C40">
          <w:rPr>
            <w:noProof/>
            <w:webHidden/>
          </w:rPr>
        </w:r>
        <w:r w:rsidR="004F3C40">
          <w:rPr>
            <w:noProof/>
            <w:webHidden/>
          </w:rPr>
          <w:fldChar w:fldCharType="separate"/>
        </w:r>
        <w:r w:rsidR="004F3C40">
          <w:rPr>
            <w:noProof/>
            <w:webHidden/>
          </w:rPr>
          <w:t>15</w:t>
        </w:r>
        <w:r w:rsidR="004F3C40">
          <w:rPr>
            <w:noProof/>
            <w:webHidden/>
          </w:rPr>
          <w:fldChar w:fldCharType="end"/>
        </w:r>
      </w:hyperlink>
    </w:p>
    <w:p w14:paraId="51FE234B" w14:textId="77777777" w:rsidR="004F3C40" w:rsidRDefault="00DA73D3">
      <w:pPr>
        <w:pStyle w:val="TOC3"/>
        <w:tabs>
          <w:tab w:val="right" w:leader="dot" w:pos="10025"/>
        </w:tabs>
        <w:rPr>
          <w:rFonts w:eastAsiaTheme="minorEastAsia" w:cstheme="minorBidi"/>
          <w:noProof/>
          <w:sz w:val="22"/>
          <w:szCs w:val="22"/>
          <w:lang w:val="en-SG" w:eastAsia="en-SG"/>
        </w:rPr>
      </w:pPr>
      <w:hyperlink w:anchor="_Toc419162459" w:history="1">
        <w:r w:rsidR="004F3C40" w:rsidRPr="007324FF">
          <w:rPr>
            <w:rStyle w:val="Hyperlink"/>
            <w:rFonts w:eastAsia="Microsoft Sans Serif"/>
            <w:noProof/>
          </w:rPr>
          <w:t>3.3. User edits end date to current date</w:t>
        </w:r>
        <w:r w:rsidR="004F3C40">
          <w:rPr>
            <w:noProof/>
            <w:webHidden/>
          </w:rPr>
          <w:tab/>
        </w:r>
        <w:r w:rsidR="004F3C40">
          <w:rPr>
            <w:noProof/>
            <w:webHidden/>
          </w:rPr>
          <w:fldChar w:fldCharType="begin"/>
        </w:r>
        <w:r w:rsidR="004F3C40">
          <w:rPr>
            <w:noProof/>
            <w:webHidden/>
          </w:rPr>
          <w:instrText xml:space="preserve"> PAGEREF _Toc419162459 \h </w:instrText>
        </w:r>
        <w:r w:rsidR="004F3C40">
          <w:rPr>
            <w:noProof/>
            <w:webHidden/>
          </w:rPr>
        </w:r>
        <w:r w:rsidR="004F3C40">
          <w:rPr>
            <w:noProof/>
            <w:webHidden/>
          </w:rPr>
          <w:fldChar w:fldCharType="separate"/>
        </w:r>
        <w:r w:rsidR="004F3C40">
          <w:rPr>
            <w:noProof/>
            <w:webHidden/>
          </w:rPr>
          <w:t>15</w:t>
        </w:r>
        <w:r w:rsidR="004F3C40">
          <w:rPr>
            <w:noProof/>
            <w:webHidden/>
          </w:rPr>
          <w:fldChar w:fldCharType="end"/>
        </w:r>
      </w:hyperlink>
    </w:p>
    <w:p w14:paraId="1D9CDFD8" w14:textId="77777777" w:rsidR="004F3C40" w:rsidRDefault="00DA73D3">
      <w:pPr>
        <w:pStyle w:val="TOC1"/>
        <w:tabs>
          <w:tab w:val="right" w:leader="dot" w:pos="10025"/>
        </w:tabs>
        <w:rPr>
          <w:rFonts w:eastAsiaTheme="minorEastAsia" w:cstheme="minorBidi"/>
          <w:b w:val="0"/>
          <w:bCs w:val="0"/>
          <w:iCs w:val="0"/>
          <w:noProof/>
          <w:sz w:val="22"/>
          <w:szCs w:val="22"/>
          <w:lang w:val="en-SG" w:eastAsia="en-SG"/>
        </w:rPr>
      </w:pPr>
      <w:hyperlink w:anchor="_Toc419162460" w:history="1">
        <w:r w:rsidR="004F3C40" w:rsidRPr="007324FF">
          <w:rPr>
            <w:rStyle w:val="Hyperlink"/>
            <w:rFonts w:eastAsia="Microsoft Sans Serif"/>
            <w:noProof/>
          </w:rPr>
          <w:t>Glossary</w:t>
        </w:r>
        <w:r w:rsidR="004F3C40">
          <w:rPr>
            <w:noProof/>
            <w:webHidden/>
          </w:rPr>
          <w:tab/>
        </w:r>
        <w:r w:rsidR="004F3C40">
          <w:rPr>
            <w:noProof/>
            <w:webHidden/>
          </w:rPr>
          <w:fldChar w:fldCharType="begin"/>
        </w:r>
        <w:r w:rsidR="004F3C40">
          <w:rPr>
            <w:noProof/>
            <w:webHidden/>
          </w:rPr>
          <w:instrText xml:space="preserve"> PAGEREF _Toc419162460 \h </w:instrText>
        </w:r>
        <w:r w:rsidR="004F3C40">
          <w:rPr>
            <w:noProof/>
            <w:webHidden/>
          </w:rPr>
        </w:r>
        <w:r w:rsidR="004F3C40">
          <w:rPr>
            <w:noProof/>
            <w:webHidden/>
          </w:rPr>
          <w:fldChar w:fldCharType="separate"/>
        </w:r>
        <w:r w:rsidR="004F3C40">
          <w:rPr>
            <w:noProof/>
            <w:webHidden/>
          </w:rPr>
          <w:t>16</w:t>
        </w:r>
        <w:r w:rsidR="004F3C40">
          <w:rPr>
            <w:noProof/>
            <w:webHidden/>
          </w:rPr>
          <w:fldChar w:fldCharType="end"/>
        </w:r>
      </w:hyperlink>
    </w:p>
    <w:p w14:paraId="26443504" w14:textId="77777777" w:rsidR="004F3C40" w:rsidRDefault="00DA73D3">
      <w:pPr>
        <w:pStyle w:val="TOC2"/>
        <w:tabs>
          <w:tab w:val="right" w:leader="dot" w:pos="10025"/>
        </w:tabs>
        <w:rPr>
          <w:rFonts w:eastAsiaTheme="minorEastAsia" w:cstheme="minorBidi"/>
          <w:b w:val="0"/>
          <w:bCs w:val="0"/>
          <w:noProof/>
          <w:lang w:val="en-SG" w:eastAsia="en-SG"/>
        </w:rPr>
      </w:pPr>
      <w:hyperlink w:anchor="_Toc419162461" w:history="1">
        <w:r w:rsidR="004F3C40" w:rsidRPr="007324FF">
          <w:rPr>
            <w:rStyle w:val="Hyperlink"/>
            <w:rFonts w:eastAsia="Microsoft Sans Serif"/>
            <w:noProof/>
          </w:rPr>
          <w:t>Participants, Business Owners, Experts</w:t>
        </w:r>
        <w:r w:rsidR="004F3C40">
          <w:rPr>
            <w:noProof/>
            <w:webHidden/>
          </w:rPr>
          <w:tab/>
        </w:r>
        <w:r w:rsidR="004F3C40">
          <w:rPr>
            <w:noProof/>
            <w:webHidden/>
          </w:rPr>
          <w:fldChar w:fldCharType="begin"/>
        </w:r>
        <w:r w:rsidR="004F3C40">
          <w:rPr>
            <w:noProof/>
            <w:webHidden/>
          </w:rPr>
          <w:instrText xml:space="preserve"> PAGEREF _Toc419162461 \h </w:instrText>
        </w:r>
        <w:r w:rsidR="004F3C40">
          <w:rPr>
            <w:noProof/>
            <w:webHidden/>
          </w:rPr>
        </w:r>
        <w:r w:rsidR="004F3C40">
          <w:rPr>
            <w:noProof/>
            <w:webHidden/>
          </w:rPr>
          <w:fldChar w:fldCharType="separate"/>
        </w:r>
        <w:r w:rsidR="004F3C40">
          <w:rPr>
            <w:noProof/>
            <w:webHidden/>
          </w:rPr>
          <w:t>16</w:t>
        </w:r>
        <w:r w:rsidR="004F3C40">
          <w:rPr>
            <w:noProof/>
            <w:webHidden/>
          </w:rPr>
          <w:fldChar w:fldCharType="end"/>
        </w:r>
      </w:hyperlink>
    </w:p>
    <w:p w14:paraId="21B2A23D" w14:textId="77777777" w:rsidR="004F3C40" w:rsidRDefault="00DA73D3">
      <w:pPr>
        <w:pStyle w:val="TOC2"/>
        <w:tabs>
          <w:tab w:val="right" w:leader="dot" w:pos="10025"/>
        </w:tabs>
        <w:rPr>
          <w:rFonts w:eastAsiaTheme="minorEastAsia" w:cstheme="minorBidi"/>
          <w:b w:val="0"/>
          <w:bCs w:val="0"/>
          <w:noProof/>
          <w:lang w:val="en-SG" w:eastAsia="en-SG"/>
        </w:rPr>
      </w:pPr>
      <w:hyperlink w:anchor="_Toc419162462" w:history="1">
        <w:r w:rsidR="004F3C40" w:rsidRPr="007324FF">
          <w:rPr>
            <w:rStyle w:val="Hyperlink"/>
            <w:rFonts w:eastAsia="Microsoft Sans Serif"/>
            <w:noProof/>
          </w:rPr>
          <w:t>Inputs, Outputs</w:t>
        </w:r>
        <w:r w:rsidR="004F3C40">
          <w:rPr>
            <w:noProof/>
            <w:webHidden/>
          </w:rPr>
          <w:tab/>
        </w:r>
        <w:r w:rsidR="004F3C40">
          <w:rPr>
            <w:noProof/>
            <w:webHidden/>
          </w:rPr>
          <w:fldChar w:fldCharType="begin"/>
        </w:r>
        <w:r w:rsidR="004F3C40">
          <w:rPr>
            <w:noProof/>
            <w:webHidden/>
          </w:rPr>
          <w:instrText xml:space="preserve"> PAGEREF _Toc419162462 \h </w:instrText>
        </w:r>
        <w:r w:rsidR="004F3C40">
          <w:rPr>
            <w:noProof/>
            <w:webHidden/>
          </w:rPr>
        </w:r>
        <w:r w:rsidR="004F3C40">
          <w:rPr>
            <w:noProof/>
            <w:webHidden/>
          </w:rPr>
          <w:fldChar w:fldCharType="separate"/>
        </w:r>
        <w:r w:rsidR="004F3C40">
          <w:rPr>
            <w:noProof/>
            <w:webHidden/>
          </w:rPr>
          <w:t>16</w:t>
        </w:r>
        <w:r w:rsidR="004F3C40">
          <w:rPr>
            <w:noProof/>
            <w:webHidden/>
          </w:rPr>
          <w:fldChar w:fldCharType="end"/>
        </w:r>
      </w:hyperlink>
    </w:p>
    <w:p w14:paraId="5D06B216" w14:textId="77777777" w:rsidR="00B13BEF" w:rsidRPr="00EE47CB" w:rsidRDefault="001A5BDD" w:rsidP="001A5BDD">
      <w:pPr>
        <w:pStyle w:val="TOC2"/>
        <w:ind w:left="0"/>
        <w:rPr>
          <w:sz w:val="20"/>
          <w:szCs w:val="20"/>
        </w:rPr>
      </w:pPr>
      <w:r>
        <w:rPr>
          <w:rFonts w:ascii="Times New Roman" w:hAnsi="Times New Roman"/>
          <w:b w:val="0"/>
          <w:bCs w:val="0"/>
          <w:iCs/>
          <w:noProof/>
          <w:sz w:val="20"/>
          <w:szCs w:val="20"/>
        </w:rPr>
        <w:fldChar w:fldCharType="end"/>
      </w:r>
    </w:p>
    <w:p w14:paraId="64EACB1C" w14:textId="77777777" w:rsidR="00B13BEF" w:rsidRPr="00EE47CB" w:rsidRDefault="00B13BEF" w:rsidP="00B13BEF">
      <w:pPr>
        <w:tabs>
          <w:tab w:val="left" w:pos="7380"/>
        </w:tabs>
        <w:rPr>
          <w:sz w:val="20"/>
        </w:rPr>
      </w:pPr>
    </w:p>
    <w:p w14:paraId="1E7ED833" w14:textId="77777777" w:rsidR="00616385" w:rsidRDefault="006B6573">
      <w:pPr>
        <w:rPr>
          <w:ins w:id="23" w:author="TAN CHIN LOONG" w:date="2015-05-12T02:22:00Z"/>
          <w:sz w:val="20"/>
        </w:rPr>
      </w:pPr>
      <w:r>
        <w:rPr>
          <w:sz w:val="20"/>
        </w:rPr>
        <w:br w:type="page"/>
      </w:r>
      <w:bookmarkStart w:id="24" w:name="_Toc419126772"/>
      <w:bookmarkStart w:id="25" w:name="_Toc419127277"/>
      <w:bookmarkStart w:id="26" w:name="_Toc419158739"/>
    </w:p>
    <w:p w14:paraId="0338ED01" w14:textId="77777777" w:rsidR="00616385" w:rsidRDefault="00616385" w:rsidP="004B285E">
      <w:pPr>
        <w:pStyle w:val="Heading1"/>
        <w:rPr>
          <w:ins w:id="27" w:author="TAN CHIN LOONG" w:date="2015-05-12T02:22:00Z"/>
        </w:rPr>
      </w:pPr>
      <w:bookmarkStart w:id="28" w:name="_Toc419162428"/>
      <w:ins w:id="29" w:author="TAN CHIN LOONG" w:date="2015-05-12T02:22:00Z">
        <w:r>
          <w:lastRenderedPageBreak/>
          <w:t>Out-of-Office Requirement Description</w:t>
        </w:r>
        <w:bookmarkEnd w:id="28"/>
      </w:ins>
    </w:p>
    <w:p w14:paraId="39E8F5FD" w14:textId="77777777" w:rsidR="00616385" w:rsidRDefault="00616385" w:rsidP="004B285E">
      <w:pPr>
        <w:rPr>
          <w:ins w:id="30" w:author="TAN CHIN LOONG" w:date="2015-05-12T02:23:00Z"/>
        </w:rPr>
      </w:pPr>
    </w:p>
    <w:p w14:paraId="3931AE59" w14:textId="77777777" w:rsidR="00616385" w:rsidRDefault="00616385" w:rsidP="004B285E">
      <w:pPr>
        <w:rPr>
          <w:ins w:id="31" w:author="TAN CHIN LOONG" w:date="2015-05-12T02:25:00Z"/>
        </w:rPr>
      </w:pPr>
      <w:ins w:id="32" w:author="TAN CHIN LOONG" w:date="2015-05-12T02:25:00Z">
        <w:r>
          <w:t>The high level requirements for the Out-of-Office component are:</w:t>
        </w:r>
      </w:ins>
    </w:p>
    <w:p w14:paraId="41FA6918" w14:textId="77777777" w:rsidR="00616385" w:rsidRDefault="00616385" w:rsidP="00616385">
      <w:pPr>
        <w:pStyle w:val="ListParagraph"/>
        <w:numPr>
          <w:ilvl w:val="0"/>
          <w:numId w:val="2"/>
        </w:numPr>
        <w:jc w:val="both"/>
        <w:rPr>
          <w:ins w:id="33" w:author="TAN CHIN LOONG" w:date="2015-05-12T02:26:00Z"/>
        </w:rPr>
      </w:pPr>
      <w:ins w:id="34" w:author="TAN CHIN LOONG" w:date="2015-05-12T02:26:00Z">
        <w:r>
          <w:t>Allow users to set Out of Office (OOF) status</w:t>
        </w:r>
      </w:ins>
    </w:p>
    <w:p w14:paraId="3E9E929D" w14:textId="77777777" w:rsidR="00616385" w:rsidRDefault="00616385" w:rsidP="00616385">
      <w:pPr>
        <w:jc w:val="both"/>
        <w:rPr>
          <w:ins w:id="35" w:author="TAN CHIN LOONG" w:date="2015-05-12T02:26:00Z"/>
        </w:rPr>
      </w:pPr>
      <w:ins w:id="36" w:author="TAN CHIN LOONG" w:date="2015-05-12T02:26:00Z">
        <w:r>
          <w:tab/>
        </w:r>
        <w:r>
          <w:tab/>
          <w:t>Parameters required:</w:t>
        </w:r>
        <w:r>
          <w:tab/>
        </w:r>
      </w:ins>
    </w:p>
    <w:p w14:paraId="646B6328" w14:textId="77777777" w:rsidR="00616385" w:rsidRDefault="00616385" w:rsidP="00616385">
      <w:pPr>
        <w:pStyle w:val="ListParagraph"/>
        <w:numPr>
          <w:ilvl w:val="0"/>
          <w:numId w:val="3"/>
        </w:numPr>
        <w:jc w:val="both"/>
        <w:rPr>
          <w:ins w:id="37" w:author="TAN CHIN LOONG" w:date="2015-05-12T02:26:00Z"/>
        </w:rPr>
      </w:pPr>
      <w:ins w:id="38" w:author="TAN CHIN LOONG" w:date="2015-05-12T02:26:00Z">
        <w:r>
          <w:t>Start date &amp; time</w:t>
        </w:r>
      </w:ins>
    </w:p>
    <w:p w14:paraId="06C7D25F" w14:textId="77777777" w:rsidR="00616385" w:rsidRDefault="00616385" w:rsidP="00616385">
      <w:pPr>
        <w:pStyle w:val="ListParagraph"/>
        <w:numPr>
          <w:ilvl w:val="0"/>
          <w:numId w:val="3"/>
        </w:numPr>
        <w:jc w:val="both"/>
        <w:rPr>
          <w:ins w:id="39" w:author="TAN CHIN LOONG" w:date="2015-05-12T02:26:00Z"/>
        </w:rPr>
      </w:pPr>
      <w:ins w:id="40" w:author="TAN CHIN LOONG" w:date="2015-05-12T02:26:00Z">
        <w:r>
          <w:t>End date &amp; time</w:t>
        </w:r>
      </w:ins>
    </w:p>
    <w:p w14:paraId="3ADE3C03" w14:textId="77777777" w:rsidR="00616385" w:rsidRDefault="00616385" w:rsidP="00616385">
      <w:pPr>
        <w:pStyle w:val="ListParagraph"/>
        <w:numPr>
          <w:ilvl w:val="0"/>
          <w:numId w:val="3"/>
        </w:numPr>
        <w:jc w:val="both"/>
        <w:rPr>
          <w:ins w:id="41" w:author="TAN CHIN LOONG" w:date="2015-05-12T02:26:00Z"/>
        </w:rPr>
      </w:pPr>
      <w:ins w:id="42" w:author="TAN CHIN LOONG" w:date="2015-05-12T02:26:00Z">
        <w:r>
          <w:t>OOF Message</w:t>
        </w:r>
      </w:ins>
    </w:p>
    <w:p w14:paraId="7AB10D16" w14:textId="77777777" w:rsidR="00616385" w:rsidRDefault="00616385" w:rsidP="00616385">
      <w:pPr>
        <w:jc w:val="both"/>
        <w:rPr>
          <w:ins w:id="43" w:author="TAN CHIN LOONG" w:date="2015-05-12T02:26:00Z"/>
        </w:rPr>
      </w:pPr>
    </w:p>
    <w:p w14:paraId="75500890" w14:textId="77777777" w:rsidR="00616385" w:rsidRDefault="00616385" w:rsidP="00616385">
      <w:pPr>
        <w:pStyle w:val="ListParagraph"/>
        <w:numPr>
          <w:ilvl w:val="0"/>
          <w:numId w:val="2"/>
        </w:numPr>
        <w:jc w:val="both"/>
        <w:rPr>
          <w:ins w:id="44" w:author="TAN CHIN LOONG" w:date="2015-05-12T02:26:00Z"/>
        </w:rPr>
      </w:pPr>
      <w:ins w:id="45" w:author="TAN CHIN LOONG" w:date="2015-05-12T02:26:00Z">
        <w:r>
          <w:t>Allow Out of Office users to assign delegated persons to take over task assignments</w:t>
        </w:r>
      </w:ins>
    </w:p>
    <w:p w14:paraId="1A657B05" w14:textId="77777777" w:rsidR="00616385" w:rsidRDefault="00616385" w:rsidP="00616385">
      <w:pPr>
        <w:jc w:val="both"/>
        <w:rPr>
          <w:ins w:id="46" w:author="TAN CHIN LOONG" w:date="2015-05-12T02:26:00Z"/>
        </w:rPr>
      </w:pPr>
      <w:ins w:id="47" w:author="TAN CHIN LOONG" w:date="2015-05-12T02:26:00Z">
        <w:r>
          <w:tab/>
        </w:r>
        <w:r>
          <w:tab/>
          <w:t>Perimeters required:</w:t>
        </w:r>
        <w:r>
          <w:tab/>
        </w:r>
      </w:ins>
    </w:p>
    <w:p w14:paraId="422D2849" w14:textId="77777777" w:rsidR="00616385" w:rsidRDefault="00616385" w:rsidP="00616385">
      <w:pPr>
        <w:pStyle w:val="ListParagraph"/>
        <w:numPr>
          <w:ilvl w:val="0"/>
          <w:numId w:val="4"/>
        </w:numPr>
        <w:jc w:val="both"/>
        <w:rPr>
          <w:ins w:id="48" w:author="TAN CHIN LOONG" w:date="2015-05-12T02:26:00Z"/>
        </w:rPr>
      </w:pPr>
      <w:ins w:id="49" w:author="TAN CHIN LOONG" w:date="2015-05-12T02:26:00Z">
        <w:r>
          <w:t>Current roles</w:t>
        </w:r>
      </w:ins>
    </w:p>
    <w:p w14:paraId="596F5E92" w14:textId="77777777" w:rsidR="00616385" w:rsidRDefault="00616385" w:rsidP="00616385">
      <w:pPr>
        <w:pStyle w:val="ListParagraph"/>
        <w:numPr>
          <w:ilvl w:val="0"/>
          <w:numId w:val="4"/>
        </w:numPr>
        <w:jc w:val="both"/>
        <w:rPr>
          <w:ins w:id="50" w:author="TAN CHIN LOONG" w:date="2015-05-12T02:26:00Z"/>
        </w:rPr>
      </w:pPr>
      <w:ins w:id="51" w:author="TAN CHIN LOONG" w:date="2015-05-12T02:26:00Z">
        <w:r>
          <w:t>Backup roles (selection list of persons)</w:t>
        </w:r>
      </w:ins>
    </w:p>
    <w:p w14:paraId="208BF004" w14:textId="77777777" w:rsidR="00616385" w:rsidRDefault="00616385" w:rsidP="00616385">
      <w:pPr>
        <w:rPr>
          <w:ins w:id="52" w:author="TAN CHIN LOONG" w:date="2015-05-12T02:27:00Z"/>
        </w:rPr>
      </w:pPr>
    </w:p>
    <w:p w14:paraId="33838F4A" w14:textId="77777777" w:rsidR="004B285E" w:rsidRDefault="004B285E" w:rsidP="004B285E">
      <w:pPr>
        <w:pStyle w:val="ListParagraph"/>
        <w:numPr>
          <w:ilvl w:val="0"/>
          <w:numId w:val="2"/>
        </w:numPr>
        <w:rPr>
          <w:ins w:id="53" w:author="TAN CHIN LOONG" w:date="2015-05-12T02:27:00Z"/>
        </w:rPr>
      </w:pPr>
      <w:ins w:id="54" w:author="TAN CHIN LOONG" w:date="2015-05-12T02:28:00Z">
        <w:r>
          <w:t>Package Out-of-Office component as a</w:t>
        </w:r>
        <w:r w:rsidRPr="004B285E">
          <w:t xml:space="preserve"> toolkit </w:t>
        </w:r>
        <w:r>
          <w:t xml:space="preserve">component for </w:t>
        </w:r>
      </w:ins>
      <w:ins w:id="55" w:author="TAN CHIN LOONG" w:date="2015-05-12T02:29:00Z">
        <w:r>
          <w:t>reusability</w:t>
        </w:r>
      </w:ins>
    </w:p>
    <w:p w14:paraId="591CC872" w14:textId="77777777" w:rsidR="004B285E" w:rsidRDefault="004B285E" w:rsidP="00616385">
      <w:pPr>
        <w:rPr>
          <w:ins w:id="56" w:author="TAN CHIN LOONG" w:date="2015-05-12T02:29:00Z"/>
        </w:rPr>
      </w:pPr>
    </w:p>
    <w:p w14:paraId="4042B0F4" w14:textId="77777777" w:rsidR="005C720E" w:rsidRDefault="005C720E" w:rsidP="00616385">
      <w:pPr>
        <w:rPr>
          <w:ins w:id="57" w:author="TAN CHIN LOONG" w:date="2015-05-12T02:29:00Z"/>
        </w:rPr>
      </w:pPr>
    </w:p>
    <w:p w14:paraId="598B5DED" w14:textId="77777777" w:rsidR="005C720E" w:rsidRDefault="005C720E" w:rsidP="005C720E">
      <w:pPr>
        <w:pStyle w:val="Heading1"/>
        <w:rPr>
          <w:ins w:id="58" w:author="TAN CHIN LOONG" w:date="2015-05-12T02:30:00Z"/>
        </w:rPr>
      </w:pPr>
      <w:bookmarkStart w:id="59" w:name="_Toc419162429"/>
      <w:ins w:id="60" w:author="TAN CHIN LOONG" w:date="2015-05-12T02:30:00Z">
        <w:r>
          <w:t>Customization Description</w:t>
        </w:r>
        <w:bookmarkEnd w:id="59"/>
      </w:ins>
    </w:p>
    <w:p w14:paraId="529F2C68" w14:textId="77777777" w:rsidR="005C720E" w:rsidRPr="005C720E" w:rsidRDefault="005C720E" w:rsidP="005C720E">
      <w:pPr>
        <w:rPr>
          <w:ins w:id="61" w:author="TAN CHIN LOONG" w:date="2015-05-12T02:30:00Z"/>
        </w:rPr>
      </w:pPr>
    </w:p>
    <w:p w14:paraId="3F776D6B" w14:textId="77777777" w:rsidR="005C720E" w:rsidRPr="005C720E" w:rsidRDefault="005C720E" w:rsidP="005C720E">
      <w:pPr>
        <w:pStyle w:val="ListParagraph"/>
        <w:numPr>
          <w:ilvl w:val="0"/>
          <w:numId w:val="5"/>
        </w:numPr>
        <w:jc w:val="both"/>
        <w:rPr>
          <w:ins w:id="62" w:author="TAN CHIN LOONG" w:date="2015-05-12T02:30:00Z"/>
        </w:rPr>
      </w:pPr>
      <w:ins w:id="63" w:author="TAN CHIN LOONG" w:date="2015-05-12T02:30:00Z">
        <w:r w:rsidRPr="005C720E">
          <w:t>Process Portal to have a custom page / widget / popup to define OOF</w:t>
        </w:r>
      </w:ins>
    </w:p>
    <w:p w14:paraId="63AD8154" w14:textId="77777777" w:rsidR="005C720E" w:rsidRPr="005C720E" w:rsidRDefault="005C720E" w:rsidP="005C720E">
      <w:pPr>
        <w:pStyle w:val="ListParagraph"/>
        <w:numPr>
          <w:ilvl w:val="0"/>
          <w:numId w:val="5"/>
        </w:numPr>
        <w:jc w:val="both"/>
        <w:rPr>
          <w:ins w:id="64" w:author="TAN CHIN LOONG" w:date="2015-05-12T02:30:00Z"/>
        </w:rPr>
      </w:pPr>
      <w:ins w:id="65" w:author="TAN CHIN LOONG" w:date="2015-05-12T02:30:00Z">
        <w:r w:rsidRPr="005C720E">
          <w:t>The OOF delegates will default to "Process Default", which is a flag to indicate bypassing of the OOF delegate component. All routing in this case will be handled internally by the process design.</w:t>
        </w:r>
      </w:ins>
    </w:p>
    <w:p w14:paraId="12475D18" w14:textId="77777777" w:rsidR="005C720E" w:rsidRPr="005C720E" w:rsidRDefault="005C720E" w:rsidP="005C720E">
      <w:pPr>
        <w:pStyle w:val="ListParagraph"/>
        <w:numPr>
          <w:ilvl w:val="0"/>
          <w:numId w:val="5"/>
        </w:numPr>
        <w:jc w:val="both"/>
        <w:rPr>
          <w:ins w:id="66" w:author="TAN CHIN LOONG" w:date="2015-05-12T02:30:00Z"/>
        </w:rPr>
      </w:pPr>
      <w:ins w:id="67" w:author="TAN CHIN LOONG" w:date="2015-05-12T02:30:00Z">
        <w:r w:rsidRPr="005C720E">
          <w:t>As part of OOF submission, for each role that the user is involved, allow user A to choose a person for delegation from corresponding backup role</w:t>
        </w:r>
      </w:ins>
    </w:p>
    <w:p w14:paraId="56CB1292" w14:textId="77777777" w:rsidR="005C720E" w:rsidRPr="005C720E" w:rsidRDefault="005C720E" w:rsidP="005C720E">
      <w:pPr>
        <w:pStyle w:val="ListParagraph"/>
        <w:numPr>
          <w:ilvl w:val="0"/>
          <w:numId w:val="5"/>
        </w:numPr>
        <w:jc w:val="both"/>
        <w:rPr>
          <w:ins w:id="68" w:author="TAN CHIN LOONG" w:date="2015-05-12T02:30:00Z"/>
        </w:rPr>
      </w:pPr>
      <w:ins w:id="69" w:author="TAN CHIN LOONG" w:date="2015-05-12T02:30:00Z">
        <w:r w:rsidRPr="005C720E">
          <w:t>As part of OOF submission, user is able to configure role/s to be delegated to a specific named delegate read off AD instead of the list from the backup roles</w:t>
        </w:r>
      </w:ins>
    </w:p>
    <w:p w14:paraId="4794555D" w14:textId="77777777" w:rsidR="005C720E" w:rsidRPr="005C720E" w:rsidRDefault="005C720E" w:rsidP="005C720E">
      <w:pPr>
        <w:pStyle w:val="ListParagraph"/>
        <w:numPr>
          <w:ilvl w:val="0"/>
          <w:numId w:val="5"/>
        </w:numPr>
        <w:jc w:val="both"/>
        <w:rPr>
          <w:ins w:id="70" w:author="TAN CHIN LOONG" w:date="2015-05-12T02:30:00Z"/>
        </w:rPr>
      </w:pPr>
      <w:ins w:id="71" w:author="TAN CHIN LOONG" w:date="2015-05-12T02:30:00Z">
        <w:r w:rsidRPr="005C720E">
          <w:t>On all delegation selections completed, there will be a summary page for users to verify delegations before submission to system for configuration</w:t>
        </w:r>
      </w:ins>
    </w:p>
    <w:p w14:paraId="209BA0F6" w14:textId="77777777" w:rsidR="005C720E" w:rsidRPr="005C720E" w:rsidRDefault="005C720E" w:rsidP="005C720E">
      <w:pPr>
        <w:pStyle w:val="ListParagraph"/>
        <w:numPr>
          <w:ilvl w:val="0"/>
          <w:numId w:val="5"/>
        </w:numPr>
        <w:jc w:val="both"/>
        <w:rPr>
          <w:ins w:id="72" w:author="TAN CHIN LOONG" w:date="2015-05-12T02:30:00Z"/>
        </w:rPr>
      </w:pPr>
      <w:ins w:id="73" w:author="TAN CHIN LOONG" w:date="2015-05-12T02:30:00Z">
        <w:r w:rsidRPr="005C720E">
          <w:t>Create component / process for routing of task to delegated person if user is OOF</w:t>
        </w:r>
      </w:ins>
    </w:p>
    <w:p w14:paraId="0D7ABE7C" w14:textId="77777777" w:rsidR="005C720E" w:rsidRPr="00B32F3B" w:rsidRDefault="005C720E" w:rsidP="005C720E">
      <w:pPr>
        <w:pStyle w:val="ListParagraph"/>
        <w:numPr>
          <w:ilvl w:val="0"/>
          <w:numId w:val="6"/>
        </w:numPr>
        <w:jc w:val="both"/>
        <w:rPr>
          <w:ins w:id="74" w:author="TAN CHIN LOONG" w:date="2015-05-12T02:30:00Z"/>
        </w:rPr>
      </w:pPr>
      <w:ins w:id="75" w:author="TAN CHIN LOONG" w:date="2015-05-12T02:30:00Z">
        <w:r w:rsidRPr="00B32F3B">
          <w:t>If task to OOF user A, route to delegated person B</w:t>
        </w:r>
      </w:ins>
    </w:p>
    <w:p w14:paraId="38EA489B" w14:textId="77777777" w:rsidR="005C720E" w:rsidRPr="00B32F3B" w:rsidRDefault="005C720E" w:rsidP="005C720E">
      <w:pPr>
        <w:pStyle w:val="ListParagraph"/>
        <w:numPr>
          <w:ilvl w:val="0"/>
          <w:numId w:val="6"/>
        </w:numPr>
        <w:jc w:val="both"/>
        <w:rPr>
          <w:ins w:id="76" w:author="TAN CHIN LOONG" w:date="2015-05-12T02:30:00Z"/>
        </w:rPr>
      </w:pPr>
      <w:ins w:id="77" w:author="TAN CHIN LOONG" w:date="2015-05-12T02:30:00Z">
        <w:r w:rsidRPr="00B32F3B">
          <w:t>If delegated person eg B also OOF, route to B's delegated person which is C</w:t>
        </w:r>
      </w:ins>
    </w:p>
    <w:p w14:paraId="0EF02692" w14:textId="77777777" w:rsidR="005C720E" w:rsidRPr="005C720E" w:rsidRDefault="005C720E" w:rsidP="005C720E">
      <w:pPr>
        <w:pStyle w:val="ListParagraph"/>
        <w:numPr>
          <w:ilvl w:val="0"/>
          <w:numId w:val="6"/>
        </w:numPr>
        <w:jc w:val="both"/>
        <w:rPr>
          <w:ins w:id="78" w:author="TAN CHIN LOONG" w:date="2015-05-12T02:30:00Z"/>
        </w:rPr>
      </w:pPr>
      <w:ins w:id="79" w:author="TAN CHIN LOONG" w:date="2015-05-12T02:30:00Z">
        <w:r w:rsidRPr="005C720E">
          <w:t>On successful reassignment of task to delegated user eg B, system must send an email notification back to original task owner eg A, for notification of reassignment of task.</w:t>
        </w:r>
      </w:ins>
    </w:p>
    <w:p w14:paraId="2E0474B9" w14:textId="77777777" w:rsidR="005C720E" w:rsidRPr="005C720E" w:rsidRDefault="005C720E" w:rsidP="005C720E">
      <w:pPr>
        <w:pStyle w:val="ListParagraph"/>
        <w:numPr>
          <w:ilvl w:val="0"/>
          <w:numId w:val="6"/>
        </w:numPr>
        <w:jc w:val="both"/>
        <w:rPr>
          <w:ins w:id="80" w:author="TAN CHIN LOONG" w:date="2015-05-12T02:30:00Z"/>
        </w:rPr>
      </w:pPr>
      <w:ins w:id="81" w:author="TAN CHIN LOONG" w:date="2015-05-12T02:30:00Z">
        <w:r w:rsidRPr="005C720E">
          <w:t>Configurable forward delegation maximum limit</w:t>
        </w:r>
      </w:ins>
    </w:p>
    <w:p w14:paraId="7BFEB432" w14:textId="77777777" w:rsidR="005C720E" w:rsidRPr="005C720E" w:rsidRDefault="005C720E" w:rsidP="005C720E">
      <w:pPr>
        <w:pStyle w:val="ListParagraph"/>
        <w:numPr>
          <w:ilvl w:val="0"/>
          <w:numId w:val="5"/>
        </w:numPr>
        <w:jc w:val="both"/>
        <w:rPr>
          <w:ins w:id="82" w:author="TAN CHIN LOONG" w:date="2015-05-12T02:30:00Z"/>
        </w:rPr>
      </w:pPr>
      <w:ins w:id="83" w:author="TAN CHIN LOONG" w:date="2015-05-12T02:30:00Z">
        <w:r w:rsidRPr="005C720E">
          <w:t>On end of user OOF period, there will be a summary email sent to user and database record on all the tasks that were reassigned by the system for the particular user.</w:t>
        </w:r>
      </w:ins>
    </w:p>
    <w:p w14:paraId="7553DDF1" w14:textId="77777777" w:rsidR="005C720E" w:rsidRDefault="005C720E" w:rsidP="005C720E">
      <w:pPr>
        <w:pStyle w:val="ListParagraph"/>
        <w:numPr>
          <w:ilvl w:val="0"/>
          <w:numId w:val="5"/>
        </w:numPr>
        <w:jc w:val="both"/>
        <w:rPr>
          <w:ins w:id="84" w:author="TAN CHIN LOONG" w:date="2015-05-12T02:30:00Z"/>
        </w:rPr>
      </w:pPr>
      <w:ins w:id="85" w:author="TAN CHIN LOONG" w:date="2015-05-12T02:30:00Z">
        <w:r>
          <w:t>Component or process to be included in toolkit for reuse</w:t>
        </w:r>
      </w:ins>
    </w:p>
    <w:p w14:paraId="2D766974" w14:textId="77777777" w:rsidR="005C720E" w:rsidRDefault="005C720E" w:rsidP="005C720E">
      <w:pPr>
        <w:rPr>
          <w:ins w:id="86" w:author="TAN CHIN LOONG" w:date="2015-05-12T02:32:00Z"/>
        </w:rPr>
      </w:pPr>
    </w:p>
    <w:p w14:paraId="32B84735" w14:textId="77777777" w:rsidR="00B32F3B" w:rsidRDefault="00B32F3B" w:rsidP="005C720E">
      <w:pPr>
        <w:rPr>
          <w:ins w:id="87" w:author="TAN CHIN LOONG" w:date="2015-05-12T02:32:00Z"/>
        </w:rPr>
      </w:pPr>
    </w:p>
    <w:p w14:paraId="62907B57" w14:textId="77777777" w:rsidR="00B32F3B" w:rsidRDefault="00B32F3B" w:rsidP="00B32F3B">
      <w:pPr>
        <w:pStyle w:val="Heading1"/>
        <w:rPr>
          <w:ins w:id="88" w:author="TAN CHIN LOONG" w:date="2015-05-12T02:32:00Z"/>
        </w:rPr>
      </w:pPr>
      <w:bookmarkStart w:id="89" w:name="_Toc419162430"/>
      <w:ins w:id="90" w:author="TAN CHIN LOONG" w:date="2015-05-12T02:32:00Z">
        <w:r>
          <w:t>Assumptions</w:t>
        </w:r>
        <w:bookmarkEnd w:id="89"/>
      </w:ins>
    </w:p>
    <w:p w14:paraId="5BD8B68F" w14:textId="77777777" w:rsidR="00B32F3B" w:rsidRDefault="00B32F3B" w:rsidP="00B32F3B">
      <w:pPr>
        <w:rPr>
          <w:ins w:id="91" w:author="TAN CHIN LOONG" w:date="2015-05-12T02:32:00Z"/>
        </w:rPr>
      </w:pPr>
    </w:p>
    <w:p w14:paraId="23E072C1" w14:textId="77777777" w:rsidR="00B32F3B" w:rsidRPr="00EC512E" w:rsidRDefault="00B32F3B" w:rsidP="00B32F3B">
      <w:pPr>
        <w:pStyle w:val="ListParagraph"/>
        <w:numPr>
          <w:ilvl w:val="0"/>
          <w:numId w:val="7"/>
        </w:numPr>
        <w:jc w:val="both"/>
        <w:rPr>
          <w:ins w:id="92" w:author="TAN CHIN LOONG" w:date="2015-05-12T02:32:00Z"/>
          <w:color w:val="000000"/>
        </w:rPr>
      </w:pPr>
      <w:ins w:id="93" w:author="TAN CHIN LOONG" w:date="2015-05-12T02:32:00Z">
        <w:r w:rsidRPr="00EC512E">
          <w:rPr>
            <w:color w:val="000000"/>
          </w:rPr>
          <w:t>BPM must be able to get Users from AD through AD Sync.</w:t>
        </w:r>
      </w:ins>
    </w:p>
    <w:p w14:paraId="749F11AE" w14:textId="77777777" w:rsidR="00B32F3B" w:rsidRPr="00EC512E" w:rsidRDefault="00B32F3B" w:rsidP="00B32F3B">
      <w:pPr>
        <w:pStyle w:val="ListParagraph"/>
        <w:numPr>
          <w:ilvl w:val="0"/>
          <w:numId w:val="7"/>
        </w:numPr>
        <w:jc w:val="both"/>
        <w:rPr>
          <w:ins w:id="94" w:author="TAN CHIN LOONG" w:date="2015-05-12T02:32:00Z"/>
          <w:color w:val="000000"/>
        </w:rPr>
      </w:pPr>
      <w:ins w:id="95" w:author="TAN CHIN LOONG" w:date="2015-05-12T02:32:00Z">
        <w:r w:rsidRPr="00EC512E">
          <w:rPr>
            <w:color w:val="000000"/>
          </w:rPr>
          <w:t>Roles will be created and managed manually in BPM, including membership</w:t>
        </w:r>
      </w:ins>
    </w:p>
    <w:p w14:paraId="15762990" w14:textId="77777777" w:rsidR="00B32F3B" w:rsidRPr="00EC512E" w:rsidRDefault="00B32F3B" w:rsidP="00B32F3B">
      <w:pPr>
        <w:pStyle w:val="ListParagraph"/>
        <w:numPr>
          <w:ilvl w:val="0"/>
          <w:numId w:val="7"/>
        </w:numPr>
        <w:jc w:val="both"/>
        <w:rPr>
          <w:ins w:id="96" w:author="TAN CHIN LOONG" w:date="2015-05-12T02:32:00Z"/>
          <w:color w:val="000000"/>
        </w:rPr>
      </w:pPr>
      <w:ins w:id="97" w:author="TAN CHIN LOONG" w:date="2015-05-12T02:32:00Z">
        <w:r w:rsidRPr="00EC512E">
          <w:rPr>
            <w:color w:val="000000"/>
          </w:rPr>
          <w:t>Human Tasks must be assigned to the roles created</w:t>
        </w:r>
      </w:ins>
    </w:p>
    <w:p w14:paraId="71253BC5" w14:textId="77777777" w:rsidR="00B32F3B" w:rsidRPr="00EC512E" w:rsidRDefault="00B32F3B" w:rsidP="00B32F3B">
      <w:pPr>
        <w:pStyle w:val="ListParagraph"/>
        <w:numPr>
          <w:ilvl w:val="0"/>
          <w:numId w:val="7"/>
        </w:numPr>
        <w:jc w:val="both"/>
        <w:rPr>
          <w:ins w:id="98" w:author="TAN CHIN LOONG" w:date="2015-05-12T02:32:00Z"/>
          <w:color w:val="000000"/>
        </w:rPr>
      </w:pPr>
      <w:ins w:id="99" w:author="TAN CHIN LOONG" w:date="2015-05-12T02:32:00Z">
        <w:r w:rsidRPr="00EC512E">
          <w:rPr>
            <w:color w:val="000000"/>
          </w:rPr>
          <w:t>Roles will be created with a “_bkup” suffix to identify as backup to the main role used in task assignment role</w:t>
        </w:r>
      </w:ins>
    </w:p>
    <w:p w14:paraId="3C72F931" w14:textId="77777777" w:rsidR="00B32F3B" w:rsidRPr="00B32F3B" w:rsidRDefault="00B32F3B" w:rsidP="00B32F3B">
      <w:pPr>
        <w:pStyle w:val="ListParagraph"/>
        <w:numPr>
          <w:ilvl w:val="0"/>
          <w:numId w:val="7"/>
        </w:numPr>
        <w:jc w:val="both"/>
        <w:rPr>
          <w:ins w:id="100" w:author="TAN CHIN LOONG" w:date="2015-05-12T02:32:00Z"/>
        </w:rPr>
      </w:pPr>
      <w:ins w:id="101" w:author="TAN CHIN LOONG" w:date="2015-05-12T02:32:00Z">
        <w:r w:rsidRPr="00B32F3B">
          <w:rPr>
            <w:color w:val="000000"/>
          </w:rPr>
          <w:t>User OOF settings will be accessible from user’s BPM Portal homepage</w:t>
        </w:r>
      </w:ins>
    </w:p>
    <w:p w14:paraId="21CE93C3" w14:textId="77777777" w:rsidR="0029275B" w:rsidRDefault="00B32F3B" w:rsidP="0029275B">
      <w:pPr>
        <w:pStyle w:val="ListParagraph"/>
        <w:numPr>
          <w:ilvl w:val="0"/>
          <w:numId w:val="7"/>
        </w:numPr>
        <w:jc w:val="both"/>
        <w:rPr>
          <w:ins w:id="102" w:author="TAN CHIN LOONG" w:date="2015-05-12T02:36:00Z"/>
          <w:color w:val="000000"/>
        </w:rPr>
      </w:pPr>
      <w:ins w:id="103" w:author="TAN CHIN LOONG" w:date="2015-05-12T02:32:00Z">
        <w:r w:rsidRPr="00B32F3B">
          <w:rPr>
            <w:color w:val="000000"/>
          </w:rPr>
          <w:t>Persons eligible for delegation will be selected from list in backup roles provisioned.</w:t>
        </w:r>
      </w:ins>
      <w:ins w:id="104" w:author="TAN CHIN LOONG" w:date="2015-05-12T02:34:00Z">
        <w:r>
          <w:rPr>
            <w:color w:val="000000"/>
          </w:rPr>
          <w:t xml:space="preserve"> Alternatively, there </w:t>
        </w:r>
        <w:r w:rsidRPr="00EC512E">
          <w:rPr>
            <w:color w:val="000000"/>
          </w:rPr>
          <w:t xml:space="preserve">will be an option </w:t>
        </w:r>
      </w:ins>
      <w:ins w:id="105" w:author="TAN CHIN LOONG" w:date="2015-05-12T02:35:00Z">
        <w:r>
          <w:rPr>
            <w:color w:val="000000"/>
          </w:rPr>
          <w:t xml:space="preserve">for </w:t>
        </w:r>
      </w:ins>
      <w:ins w:id="106" w:author="TAN CHIN LOONG" w:date="2015-05-12T02:34:00Z">
        <w:r w:rsidRPr="00EC512E">
          <w:rPr>
            <w:color w:val="000000"/>
          </w:rPr>
          <w:t>user</w:t>
        </w:r>
      </w:ins>
      <w:ins w:id="107" w:author="TAN CHIN LOONG" w:date="2015-05-12T02:35:00Z">
        <w:r>
          <w:rPr>
            <w:color w:val="000000"/>
          </w:rPr>
          <w:t>s</w:t>
        </w:r>
      </w:ins>
      <w:ins w:id="108" w:author="TAN CHIN LOONG" w:date="2015-05-12T02:34:00Z">
        <w:r w:rsidRPr="00EC512E">
          <w:rPr>
            <w:color w:val="000000"/>
          </w:rPr>
          <w:t xml:space="preserve"> to choose</w:t>
        </w:r>
      </w:ins>
      <w:ins w:id="109" w:author="TAN CHIN LOONG" w:date="2015-05-12T02:35:00Z">
        <w:r>
          <w:rPr>
            <w:color w:val="000000"/>
          </w:rPr>
          <w:t xml:space="preserve"> a specific delegate</w:t>
        </w:r>
      </w:ins>
      <w:ins w:id="110" w:author="TAN CHIN LOONG" w:date="2015-05-12T02:34:00Z">
        <w:r w:rsidRPr="00EC512E">
          <w:rPr>
            <w:color w:val="000000"/>
          </w:rPr>
          <w:t xml:space="preserve"> within the AD.</w:t>
        </w:r>
      </w:ins>
    </w:p>
    <w:p w14:paraId="0D0753D8" w14:textId="77777777" w:rsidR="0029275B" w:rsidRPr="0029275B" w:rsidRDefault="0029275B" w:rsidP="0029275B">
      <w:pPr>
        <w:jc w:val="both"/>
        <w:rPr>
          <w:ins w:id="111" w:author="TAN CHIN LOONG" w:date="2015-05-12T02:36:00Z"/>
          <w:color w:val="000000"/>
        </w:rPr>
      </w:pPr>
    </w:p>
    <w:p w14:paraId="6D283B31" w14:textId="77777777" w:rsidR="0029275B" w:rsidRDefault="0029275B" w:rsidP="0029275B">
      <w:pPr>
        <w:jc w:val="both"/>
        <w:rPr>
          <w:ins w:id="112" w:author="TAN CHIN LOONG" w:date="2015-05-12T02:47:00Z"/>
          <w:color w:val="000000"/>
        </w:rPr>
      </w:pPr>
    </w:p>
    <w:p w14:paraId="3B73A9B5" w14:textId="77777777" w:rsidR="00CF10D2" w:rsidRDefault="00CF10D2" w:rsidP="00DC6D15">
      <w:pPr>
        <w:pStyle w:val="Heading1"/>
        <w:rPr>
          <w:ins w:id="113" w:author="TAN CHIN LOONG" w:date="2015-05-12T02:47:00Z"/>
        </w:rPr>
      </w:pPr>
      <w:bookmarkStart w:id="114" w:name="_Toc419162431"/>
      <w:ins w:id="115" w:author="TAN CHIN LOONG" w:date="2015-05-12T02:47:00Z">
        <w:r>
          <w:t>Schedule and Timeline</w:t>
        </w:r>
        <w:bookmarkEnd w:id="114"/>
      </w:ins>
    </w:p>
    <w:p w14:paraId="5F42559A" w14:textId="77777777" w:rsidR="00CF10D2" w:rsidRDefault="00CF10D2" w:rsidP="0029275B">
      <w:pPr>
        <w:jc w:val="both"/>
        <w:rPr>
          <w:ins w:id="116" w:author="TAN CHIN LOONG" w:date="2015-05-12T02:47:00Z"/>
          <w:color w:val="000000"/>
        </w:rPr>
      </w:pPr>
    </w:p>
    <w:p w14:paraId="0EDACE6A" w14:textId="77777777" w:rsidR="00CF10D2" w:rsidRPr="00CF10D2" w:rsidRDefault="00D912EE" w:rsidP="00CF10D2">
      <w:pPr>
        <w:jc w:val="both"/>
        <w:rPr>
          <w:ins w:id="117" w:author="TAN CHIN LOONG" w:date="2015-05-12T02:48:00Z"/>
          <w:color w:val="000000"/>
        </w:rPr>
      </w:pPr>
      <w:ins w:id="118" w:author="TAN CHIN LOONG" w:date="2015-05-12T02:51:00Z">
        <w:r>
          <w:rPr>
            <w:color w:val="000000"/>
          </w:rPr>
          <w:t>Estimated</w:t>
        </w:r>
      </w:ins>
      <w:ins w:id="119" w:author="TAN CHIN LOONG" w:date="2015-05-12T02:48:00Z">
        <w:r w:rsidR="00CF10D2" w:rsidRPr="00CF10D2">
          <w:rPr>
            <w:color w:val="000000"/>
          </w:rPr>
          <w:t xml:space="preserve"> timeline:</w:t>
        </w:r>
      </w:ins>
    </w:p>
    <w:p w14:paraId="7B2D6756" w14:textId="77777777" w:rsidR="008225F0" w:rsidRDefault="008225F0" w:rsidP="00DC6D15">
      <w:pPr>
        <w:pStyle w:val="ListParagraph"/>
        <w:numPr>
          <w:ilvl w:val="0"/>
          <w:numId w:val="8"/>
        </w:numPr>
        <w:jc w:val="both"/>
        <w:rPr>
          <w:ins w:id="120" w:author="Krishnaraju" w:date="2015-05-12T10:45:00Z"/>
          <w:color w:val="000000"/>
        </w:rPr>
      </w:pPr>
      <w:ins w:id="121" w:author="Krishnaraju" w:date="2015-05-12T10:47:00Z">
        <w:r>
          <w:rPr>
            <w:color w:val="000000"/>
          </w:rPr>
          <w:t xml:space="preserve">4 – 11 </w:t>
        </w:r>
      </w:ins>
      <w:ins w:id="122" w:author="Krishnaraju" w:date="2015-05-12T10:48:00Z">
        <w:r>
          <w:rPr>
            <w:color w:val="000000"/>
          </w:rPr>
          <w:t xml:space="preserve">May </w:t>
        </w:r>
      </w:ins>
      <w:ins w:id="123" w:author="Krishnaraju" w:date="2015-05-12T10:47:00Z">
        <w:r>
          <w:rPr>
            <w:color w:val="000000"/>
          </w:rPr>
          <w:t>Requirement Gathering and Clarification</w:t>
        </w:r>
      </w:ins>
    </w:p>
    <w:p w14:paraId="17E23C3D" w14:textId="77777777" w:rsidR="004F3C40" w:rsidRDefault="004F3C40" w:rsidP="00DC6D15">
      <w:pPr>
        <w:pStyle w:val="ListParagraph"/>
        <w:numPr>
          <w:ilvl w:val="0"/>
          <w:numId w:val="8"/>
        </w:numPr>
        <w:jc w:val="both"/>
        <w:rPr>
          <w:ins w:id="124" w:author="Krishnaraju" w:date="2015-05-12T10:45:00Z"/>
          <w:color w:val="000000"/>
        </w:rPr>
      </w:pPr>
      <w:ins w:id="125" w:author="TAN CHIN LOONG" w:date="2015-05-12T02:52:00Z">
        <w:r>
          <w:rPr>
            <w:color w:val="000000"/>
          </w:rPr>
          <w:t xml:space="preserve">12 May – </w:t>
        </w:r>
      </w:ins>
      <w:ins w:id="126" w:author="TAN CHIN LOONG" w:date="2015-05-12T02:53:00Z">
        <w:r>
          <w:rPr>
            <w:color w:val="000000"/>
          </w:rPr>
          <w:t>Design documents s</w:t>
        </w:r>
      </w:ins>
      <w:ins w:id="127" w:author="TAN CHIN LOONG" w:date="2015-05-12T02:52:00Z">
        <w:r>
          <w:rPr>
            <w:color w:val="000000"/>
          </w:rPr>
          <w:t xml:space="preserve">ubmission to </w:t>
        </w:r>
      </w:ins>
      <w:ins w:id="128" w:author="TAN CHIN LOONG" w:date="2015-05-12T02:53:00Z">
        <w:r>
          <w:rPr>
            <w:color w:val="000000"/>
          </w:rPr>
          <w:t>NUS for approval</w:t>
        </w:r>
      </w:ins>
    </w:p>
    <w:p w14:paraId="5D2DBC83" w14:textId="77777777" w:rsidR="008225F0" w:rsidDel="008225F0" w:rsidRDefault="008225F0" w:rsidP="00DC6D15">
      <w:pPr>
        <w:pStyle w:val="ListParagraph"/>
        <w:numPr>
          <w:ilvl w:val="0"/>
          <w:numId w:val="8"/>
        </w:numPr>
        <w:jc w:val="both"/>
        <w:rPr>
          <w:ins w:id="129" w:author="TAN CHIN LOONG" w:date="2015-05-12T02:52:00Z"/>
          <w:del w:id="130" w:author="Krishnaraju" w:date="2015-05-12T10:45:00Z"/>
          <w:color w:val="000000"/>
        </w:rPr>
      </w:pPr>
    </w:p>
    <w:p w14:paraId="3EA5CAF3" w14:textId="77777777" w:rsidR="00CF10D2" w:rsidRPr="00DC6D15" w:rsidRDefault="00CF10D2" w:rsidP="00DC6D15">
      <w:pPr>
        <w:pStyle w:val="ListParagraph"/>
        <w:numPr>
          <w:ilvl w:val="0"/>
          <w:numId w:val="8"/>
        </w:numPr>
        <w:jc w:val="both"/>
        <w:rPr>
          <w:ins w:id="131" w:author="TAN CHIN LOONG" w:date="2015-05-12T02:50:00Z"/>
          <w:color w:val="000000"/>
        </w:rPr>
      </w:pPr>
      <w:ins w:id="132" w:author="TAN CHIN LOONG" w:date="2015-05-12T02:48:00Z">
        <w:r w:rsidRPr="00DC6D15">
          <w:rPr>
            <w:color w:val="000000"/>
          </w:rPr>
          <w:t xml:space="preserve">13 May </w:t>
        </w:r>
      </w:ins>
      <w:ins w:id="133" w:author="TAN CHIN LOONG" w:date="2015-05-12T02:53:00Z">
        <w:r w:rsidR="004F3C40">
          <w:rPr>
            <w:color w:val="000000"/>
          </w:rPr>
          <w:t xml:space="preserve">– </w:t>
        </w:r>
      </w:ins>
      <w:ins w:id="134" w:author="TAN CHIN LOONG" w:date="2015-05-12T02:48:00Z">
        <w:r w:rsidR="004F3C40">
          <w:rPr>
            <w:color w:val="000000"/>
          </w:rPr>
          <w:t>Commencement</w:t>
        </w:r>
      </w:ins>
      <w:ins w:id="135" w:author="TAN CHIN LOONG" w:date="2015-05-12T02:53:00Z">
        <w:r w:rsidR="004F3C40">
          <w:rPr>
            <w:color w:val="000000"/>
          </w:rPr>
          <w:t xml:space="preserve"> </w:t>
        </w:r>
      </w:ins>
      <w:ins w:id="136" w:author="TAN CHIN LOONG" w:date="2015-05-12T02:48:00Z">
        <w:r w:rsidRPr="00DC6D15">
          <w:rPr>
            <w:color w:val="000000"/>
          </w:rPr>
          <w:t>of development</w:t>
        </w:r>
      </w:ins>
    </w:p>
    <w:p w14:paraId="7967B28D" w14:textId="0BEA0E3E" w:rsidR="00CF10D2" w:rsidRDefault="00CF10D2" w:rsidP="00DC6D15">
      <w:pPr>
        <w:pStyle w:val="ListParagraph"/>
        <w:numPr>
          <w:ilvl w:val="0"/>
          <w:numId w:val="8"/>
        </w:numPr>
        <w:jc w:val="both"/>
        <w:rPr>
          <w:ins w:id="137" w:author="Krishnaraju" w:date="2015-05-12T10:52:00Z"/>
          <w:color w:val="000000"/>
        </w:rPr>
      </w:pPr>
      <w:ins w:id="138" w:author="TAN CHIN LOONG" w:date="2015-05-12T02:50:00Z">
        <w:r w:rsidRPr="00DC6D15">
          <w:rPr>
            <w:color w:val="000000"/>
          </w:rPr>
          <w:t xml:space="preserve">13 </w:t>
        </w:r>
      </w:ins>
      <w:ins w:id="139" w:author="Krishnaraju" w:date="2015-05-12T10:51:00Z">
        <w:r w:rsidR="002C39A2">
          <w:rPr>
            <w:color w:val="000000"/>
          </w:rPr>
          <w:t xml:space="preserve">May </w:t>
        </w:r>
      </w:ins>
      <w:ins w:id="140" w:author="TAN CHIN LOONG" w:date="2015-05-12T02:50:00Z">
        <w:r w:rsidRPr="00DC6D15">
          <w:rPr>
            <w:color w:val="000000"/>
          </w:rPr>
          <w:t xml:space="preserve">– </w:t>
        </w:r>
      </w:ins>
      <w:ins w:id="141" w:author="Krishnaraju" w:date="2015-05-12T10:51:00Z">
        <w:r w:rsidR="002C39A2">
          <w:rPr>
            <w:color w:val="000000"/>
          </w:rPr>
          <w:t>5</w:t>
        </w:r>
      </w:ins>
      <w:ins w:id="142" w:author="TAN CHIN LOONG" w:date="2015-05-12T02:50:00Z">
        <w:del w:id="143" w:author="Krishnaraju" w:date="2015-05-12T10:51:00Z">
          <w:r w:rsidRPr="00DC6D15" w:rsidDel="002C39A2">
            <w:rPr>
              <w:color w:val="000000"/>
            </w:rPr>
            <w:delText>27</w:delText>
          </w:r>
        </w:del>
        <w:r w:rsidRPr="00DC6D15">
          <w:rPr>
            <w:color w:val="000000"/>
          </w:rPr>
          <w:t xml:space="preserve"> </w:t>
        </w:r>
        <w:del w:id="144" w:author="Krishnaraju" w:date="2015-05-12T10:51:00Z">
          <w:r w:rsidRPr="00DC6D15" w:rsidDel="002C39A2">
            <w:rPr>
              <w:color w:val="000000"/>
            </w:rPr>
            <w:delText>May</w:delText>
          </w:r>
        </w:del>
      </w:ins>
      <w:ins w:id="145" w:author="Krishnaraju" w:date="2015-05-12T10:51:00Z">
        <w:r w:rsidR="002C39A2">
          <w:rPr>
            <w:color w:val="000000"/>
          </w:rPr>
          <w:t>June</w:t>
        </w:r>
      </w:ins>
      <w:ins w:id="146" w:author="TAN CHIN LOONG" w:date="2015-05-12T02:50:00Z">
        <w:r w:rsidRPr="00DC6D15">
          <w:rPr>
            <w:color w:val="000000"/>
          </w:rPr>
          <w:t xml:space="preserve"> </w:t>
        </w:r>
        <w:del w:id="147" w:author="Krishnaraju" w:date="2015-05-12T10:52:00Z">
          <w:r w:rsidRPr="00DC6D15" w:rsidDel="002C39A2">
            <w:rPr>
              <w:color w:val="000000"/>
            </w:rPr>
            <w:delText>-</w:delText>
          </w:r>
        </w:del>
      </w:ins>
      <w:ins w:id="148" w:author="Krishnaraju" w:date="2015-05-12T10:52:00Z">
        <w:r w:rsidR="002C39A2">
          <w:rPr>
            <w:color w:val="000000"/>
          </w:rPr>
          <w:t>–</w:t>
        </w:r>
      </w:ins>
      <w:ins w:id="149" w:author="TAN CHIN LOONG" w:date="2015-05-12T02:50:00Z">
        <w:r w:rsidRPr="00DC6D15">
          <w:rPr>
            <w:color w:val="000000"/>
          </w:rPr>
          <w:t xml:space="preserve"> Implementation</w:t>
        </w:r>
      </w:ins>
    </w:p>
    <w:p w14:paraId="76A654D7" w14:textId="77545BDB" w:rsidR="002C39A2" w:rsidRDefault="002C39A2" w:rsidP="002C39A2">
      <w:pPr>
        <w:pStyle w:val="ListParagraph"/>
        <w:numPr>
          <w:ilvl w:val="0"/>
          <w:numId w:val="8"/>
        </w:numPr>
        <w:jc w:val="both"/>
        <w:rPr>
          <w:ins w:id="150" w:author="Krishnaraju" w:date="2015-05-12T10:56:00Z"/>
          <w:color w:val="000000"/>
        </w:rPr>
      </w:pPr>
      <w:ins w:id="151" w:author="Krishnaraju" w:date="2015-05-12T10:53:00Z">
        <w:r>
          <w:rPr>
            <w:color w:val="000000"/>
          </w:rPr>
          <w:t>8</w:t>
        </w:r>
      </w:ins>
      <w:moveToRangeStart w:id="152" w:author="Krishnaraju" w:date="2015-05-12T10:52:00Z" w:name="move419191289"/>
      <w:moveTo w:id="153" w:author="Krishnaraju" w:date="2015-05-12T10:52:00Z">
        <w:del w:id="154" w:author="Krishnaraju" w:date="2015-05-12T10:53:00Z">
          <w:r w:rsidRPr="00DC6D15" w:rsidDel="002C39A2">
            <w:rPr>
              <w:color w:val="000000"/>
            </w:rPr>
            <w:delText>28,</w:delText>
          </w:r>
        </w:del>
      </w:moveTo>
      <w:ins w:id="155" w:author="Krishnaraju" w:date="2015-05-12T10:53:00Z">
        <w:r>
          <w:rPr>
            <w:color w:val="000000"/>
          </w:rPr>
          <w:t xml:space="preserve"> - 11</w:t>
        </w:r>
      </w:ins>
      <w:moveTo w:id="156" w:author="Krishnaraju" w:date="2015-05-12T10:52:00Z">
        <w:del w:id="157" w:author="Krishnaraju" w:date="2015-05-12T10:53:00Z">
          <w:r w:rsidRPr="00DC6D15" w:rsidDel="002C39A2">
            <w:rPr>
              <w:color w:val="000000"/>
            </w:rPr>
            <w:delText xml:space="preserve"> 29 May</w:delText>
          </w:r>
        </w:del>
      </w:moveTo>
      <w:ins w:id="158" w:author="Krishnaraju" w:date="2015-05-12T10:53:00Z">
        <w:r>
          <w:rPr>
            <w:color w:val="000000"/>
          </w:rPr>
          <w:t xml:space="preserve"> June</w:t>
        </w:r>
      </w:ins>
      <w:moveTo w:id="159" w:author="Krishnaraju" w:date="2015-05-12T10:52:00Z">
        <w:r w:rsidRPr="00DC6D15">
          <w:rPr>
            <w:color w:val="000000"/>
          </w:rPr>
          <w:t xml:space="preserve"> – Internal preparations and testing</w:t>
        </w:r>
      </w:moveTo>
    </w:p>
    <w:p w14:paraId="592F3EB5" w14:textId="102AB91B" w:rsidR="002C39A2" w:rsidRDefault="002C39A2" w:rsidP="002C39A2">
      <w:pPr>
        <w:pStyle w:val="ListParagraph"/>
        <w:numPr>
          <w:ilvl w:val="0"/>
          <w:numId w:val="8"/>
        </w:numPr>
        <w:jc w:val="both"/>
        <w:rPr>
          <w:ins w:id="160" w:author="Krishnaraju" w:date="2015-05-12T10:55:00Z"/>
          <w:color w:val="000000"/>
        </w:rPr>
      </w:pPr>
      <w:ins w:id="161" w:author="Krishnaraju" w:date="2015-05-12T10:55:00Z">
        <w:r>
          <w:rPr>
            <w:color w:val="000000"/>
          </w:rPr>
          <w:t xml:space="preserve">12 June – </w:t>
        </w:r>
      </w:ins>
      <w:ins w:id="162" w:author="Krishnaraju" w:date="2015-05-12T10:56:00Z">
        <w:r>
          <w:rPr>
            <w:color w:val="000000"/>
          </w:rPr>
          <w:t xml:space="preserve">SIT summary report and </w:t>
        </w:r>
      </w:ins>
      <w:ins w:id="163" w:author="Krishnaraju" w:date="2015-05-12T10:55:00Z">
        <w:r>
          <w:rPr>
            <w:color w:val="000000"/>
          </w:rPr>
          <w:t>Verification of Environment</w:t>
        </w:r>
      </w:ins>
    </w:p>
    <w:p w14:paraId="70B370C5" w14:textId="57A8B95D" w:rsidR="002C39A2" w:rsidRDefault="002C39A2" w:rsidP="002C39A2">
      <w:pPr>
        <w:pStyle w:val="ListParagraph"/>
        <w:numPr>
          <w:ilvl w:val="0"/>
          <w:numId w:val="8"/>
        </w:numPr>
        <w:jc w:val="both"/>
        <w:rPr>
          <w:ins w:id="164" w:author="Krishnaraju" w:date="2015-05-12T10:54:00Z"/>
          <w:color w:val="000000"/>
        </w:rPr>
      </w:pPr>
      <w:ins w:id="165" w:author="Krishnaraju" w:date="2015-05-12T10:55:00Z">
        <w:r>
          <w:rPr>
            <w:color w:val="000000"/>
          </w:rPr>
          <w:t xml:space="preserve">13 June – Deployment </w:t>
        </w:r>
      </w:ins>
      <w:ins w:id="166" w:author="Krishnaraju" w:date="2015-05-12T10:56:00Z">
        <w:r>
          <w:rPr>
            <w:color w:val="000000"/>
          </w:rPr>
          <w:t xml:space="preserve">on UAT environment and perform </w:t>
        </w:r>
      </w:ins>
      <w:ins w:id="167" w:author="Krishnaraju" w:date="2015-05-12T10:57:00Z">
        <w:r>
          <w:rPr>
            <w:color w:val="000000"/>
          </w:rPr>
          <w:t>sanity</w:t>
        </w:r>
      </w:ins>
      <w:ins w:id="168" w:author="Krishnaraju" w:date="2015-05-12T10:56:00Z">
        <w:r>
          <w:rPr>
            <w:color w:val="000000"/>
          </w:rPr>
          <w:t xml:space="preserve"> testing.</w:t>
        </w:r>
      </w:ins>
    </w:p>
    <w:p w14:paraId="55F3B40B" w14:textId="58FD8F36" w:rsidR="002C39A2" w:rsidRDefault="002C39A2" w:rsidP="002C39A2">
      <w:pPr>
        <w:pStyle w:val="ListParagraph"/>
        <w:numPr>
          <w:ilvl w:val="0"/>
          <w:numId w:val="8"/>
        </w:numPr>
        <w:jc w:val="both"/>
        <w:rPr>
          <w:ins w:id="169" w:author="Krishnaraju" w:date="2015-05-12T10:54:00Z"/>
          <w:color w:val="000000"/>
        </w:rPr>
      </w:pPr>
      <w:ins w:id="170" w:author="Krishnaraju" w:date="2015-05-12T10:54:00Z">
        <w:r>
          <w:rPr>
            <w:color w:val="000000"/>
          </w:rPr>
          <w:t>14 -15</w:t>
        </w:r>
        <w:r w:rsidRPr="00DC6D15">
          <w:rPr>
            <w:color w:val="000000"/>
          </w:rPr>
          <w:t xml:space="preserve"> Jun –Acceptance testing (NUS)</w:t>
        </w:r>
      </w:ins>
    </w:p>
    <w:p w14:paraId="7A54D84A" w14:textId="014EF705" w:rsidR="002C39A2" w:rsidRPr="00DC6D15" w:rsidDel="002C39A2" w:rsidRDefault="002C39A2" w:rsidP="002C39A2">
      <w:pPr>
        <w:pStyle w:val="ListParagraph"/>
        <w:numPr>
          <w:ilvl w:val="0"/>
          <w:numId w:val="8"/>
        </w:numPr>
        <w:jc w:val="both"/>
        <w:rPr>
          <w:del w:id="171" w:author="Krishnaraju" w:date="2015-05-12T10:54:00Z"/>
          <w:color w:val="000000"/>
        </w:rPr>
      </w:pPr>
    </w:p>
    <w:moveToRangeEnd w:id="152"/>
    <w:p w14:paraId="2D312130" w14:textId="6611AC59" w:rsidR="002C39A2" w:rsidRPr="00DC6D15" w:rsidDel="002C39A2" w:rsidRDefault="002C39A2" w:rsidP="00DC6D15">
      <w:pPr>
        <w:pStyle w:val="ListParagraph"/>
        <w:numPr>
          <w:ilvl w:val="0"/>
          <w:numId w:val="8"/>
        </w:numPr>
        <w:jc w:val="both"/>
        <w:rPr>
          <w:ins w:id="172" w:author="TAN CHIN LOONG" w:date="2015-05-12T02:48:00Z"/>
          <w:del w:id="173" w:author="Krishnaraju" w:date="2015-05-12T10:52:00Z"/>
          <w:color w:val="000000"/>
        </w:rPr>
      </w:pPr>
    </w:p>
    <w:p w14:paraId="1A39C91B" w14:textId="423197B3" w:rsidR="00CF10D2" w:rsidRPr="00DC6D15" w:rsidRDefault="002C39A2" w:rsidP="00DC6D15">
      <w:pPr>
        <w:pStyle w:val="ListParagraph"/>
        <w:numPr>
          <w:ilvl w:val="0"/>
          <w:numId w:val="8"/>
        </w:numPr>
        <w:jc w:val="both"/>
        <w:rPr>
          <w:ins w:id="174" w:author="TAN CHIN LOONG" w:date="2015-05-12T02:48:00Z"/>
          <w:color w:val="000000"/>
        </w:rPr>
      </w:pPr>
      <w:ins w:id="175" w:author="Krishnaraju" w:date="2015-05-12T10:57:00Z">
        <w:r>
          <w:rPr>
            <w:color w:val="000000"/>
          </w:rPr>
          <w:t>18 Jun</w:t>
        </w:r>
      </w:ins>
      <w:ins w:id="176" w:author="TAN CHIN LOONG" w:date="2015-05-12T02:48:00Z">
        <w:del w:id="177" w:author="Krishnaraju" w:date="2015-05-12T10:57:00Z">
          <w:r w:rsidR="00CF10D2" w:rsidRPr="00DC6D15" w:rsidDel="002C39A2">
            <w:rPr>
              <w:color w:val="000000"/>
            </w:rPr>
            <w:delText>27 Ma</w:delText>
          </w:r>
        </w:del>
        <w:del w:id="178" w:author="Krishnaraju" w:date="2015-05-12T10:58:00Z">
          <w:r w:rsidR="00CF10D2" w:rsidRPr="00DC6D15" w:rsidDel="002C39A2">
            <w:rPr>
              <w:color w:val="000000"/>
            </w:rPr>
            <w:delText>y</w:delText>
          </w:r>
        </w:del>
        <w:r w:rsidR="00CF10D2" w:rsidRPr="00DC6D15">
          <w:rPr>
            <w:color w:val="000000"/>
          </w:rPr>
          <w:t xml:space="preserve"> </w:t>
        </w:r>
      </w:ins>
      <w:ins w:id="179" w:author="TAN CHIN LOONG" w:date="2015-05-12T02:53:00Z">
        <w:r w:rsidR="004F3C40" w:rsidRPr="00DC6D15">
          <w:rPr>
            <w:color w:val="000000"/>
          </w:rPr>
          <w:t>–</w:t>
        </w:r>
      </w:ins>
      <w:ins w:id="180" w:author="TAN CHIN LOONG" w:date="2015-05-12T02:48:00Z">
        <w:r w:rsidR="00CF10D2" w:rsidRPr="00DC6D15">
          <w:rPr>
            <w:color w:val="000000"/>
          </w:rPr>
          <w:t xml:space="preserve"> Production ready</w:t>
        </w:r>
      </w:ins>
    </w:p>
    <w:p w14:paraId="35E4CA48" w14:textId="4EE9B3DF" w:rsidR="00CF10D2" w:rsidRPr="00DC6D15" w:rsidDel="002C39A2" w:rsidRDefault="00CF10D2" w:rsidP="00DC6D15">
      <w:pPr>
        <w:pStyle w:val="ListParagraph"/>
        <w:numPr>
          <w:ilvl w:val="0"/>
          <w:numId w:val="8"/>
        </w:numPr>
        <w:jc w:val="both"/>
        <w:rPr>
          <w:ins w:id="181" w:author="TAN CHIN LOONG" w:date="2015-05-12T02:48:00Z"/>
          <w:color w:val="000000"/>
        </w:rPr>
      </w:pPr>
      <w:moveFromRangeStart w:id="182" w:author="Krishnaraju" w:date="2015-05-12T10:52:00Z" w:name="move419191289"/>
      <w:moveFrom w:id="183" w:author="Krishnaraju" w:date="2015-05-12T10:52:00Z">
        <w:ins w:id="184" w:author="TAN CHIN LOONG" w:date="2015-05-12T02:48:00Z">
          <w:r w:rsidRPr="00DC6D15" w:rsidDel="002C39A2">
            <w:rPr>
              <w:color w:val="000000"/>
            </w:rPr>
            <w:t xml:space="preserve">28, 29 May </w:t>
          </w:r>
        </w:ins>
        <w:ins w:id="185" w:author="TAN CHIN LOONG" w:date="2015-05-12T02:53:00Z">
          <w:r w:rsidR="004F3C40" w:rsidRPr="00DC6D15" w:rsidDel="002C39A2">
            <w:rPr>
              <w:color w:val="000000"/>
            </w:rPr>
            <w:t>–</w:t>
          </w:r>
        </w:ins>
        <w:ins w:id="186" w:author="TAN CHIN LOONG" w:date="2015-05-12T02:48:00Z">
          <w:r w:rsidRPr="00DC6D15" w:rsidDel="002C39A2">
            <w:rPr>
              <w:color w:val="000000"/>
            </w:rPr>
            <w:t xml:space="preserve"> Internal preparations and testing</w:t>
          </w:r>
        </w:ins>
      </w:moveFrom>
    </w:p>
    <w:moveFromRangeEnd w:id="182"/>
    <w:p w14:paraId="2530EBD9" w14:textId="02823B72" w:rsidR="00CF10D2" w:rsidDel="002C39A2" w:rsidRDefault="00CF10D2" w:rsidP="00DC6D15">
      <w:pPr>
        <w:pStyle w:val="ListParagraph"/>
        <w:numPr>
          <w:ilvl w:val="0"/>
          <w:numId w:val="8"/>
        </w:numPr>
        <w:jc w:val="both"/>
        <w:rPr>
          <w:ins w:id="187" w:author="TAN CHIN LOONG" w:date="2015-05-12T02:51:00Z"/>
          <w:del w:id="188" w:author="Krishnaraju" w:date="2015-05-12T10:54:00Z"/>
          <w:color w:val="000000"/>
        </w:rPr>
      </w:pPr>
      <w:ins w:id="189" w:author="TAN CHIN LOONG" w:date="2015-05-12T02:48:00Z">
        <w:del w:id="190" w:author="Krishnaraju" w:date="2015-05-12T10:54:00Z">
          <w:r w:rsidRPr="00DC6D15" w:rsidDel="002C39A2">
            <w:rPr>
              <w:color w:val="000000"/>
            </w:rPr>
            <w:delText xml:space="preserve">01 Jun </w:delText>
          </w:r>
        </w:del>
      </w:ins>
      <w:ins w:id="191" w:author="TAN CHIN LOONG" w:date="2015-05-12T02:53:00Z">
        <w:del w:id="192" w:author="Krishnaraju" w:date="2015-05-12T10:54:00Z">
          <w:r w:rsidR="004F3C40" w:rsidRPr="00DC6D15" w:rsidDel="002C39A2">
            <w:rPr>
              <w:color w:val="000000"/>
            </w:rPr>
            <w:delText>–</w:delText>
          </w:r>
        </w:del>
      </w:ins>
      <w:ins w:id="193" w:author="TAN CHIN LOONG" w:date="2015-05-12T02:48:00Z">
        <w:del w:id="194" w:author="Krishnaraju" w:date="2015-05-12T10:54:00Z">
          <w:r w:rsidRPr="00DC6D15" w:rsidDel="002C39A2">
            <w:rPr>
              <w:color w:val="000000"/>
            </w:rPr>
            <w:delText>Acceptance testing (NUS)</w:delText>
          </w:r>
        </w:del>
      </w:ins>
    </w:p>
    <w:p w14:paraId="60D4A671" w14:textId="77777777" w:rsidR="006A6066" w:rsidRDefault="006A6066" w:rsidP="006A6066">
      <w:pPr>
        <w:ind w:left="720"/>
        <w:jc w:val="both"/>
        <w:rPr>
          <w:ins w:id="195" w:author="TAN CHIN LOONG" w:date="2015-05-12T02:51:00Z"/>
          <w:color w:val="000000"/>
        </w:rPr>
      </w:pPr>
    </w:p>
    <w:p w14:paraId="5902293F" w14:textId="77777777" w:rsidR="006A6066" w:rsidRPr="006A6066" w:rsidRDefault="006A6066" w:rsidP="006A6066">
      <w:pPr>
        <w:jc w:val="both"/>
        <w:rPr>
          <w:ins w:id="196" w:author="TAN CHIN LOONG" w:date="2015-05-12T02:37:00Z"/>
          <w:color w:val="000000"/>
        </w:rPr>
      </w:pPr>
    </w:p>
    <w:p w14:paraId="42F53AD1" w14:textId="77777777" w:rsidR="0029275B" w:rsidRDefault="0029275B" w:rsidP="004F6404">
      <w:pPr>
        <w:pStyle w:val="Heading1"/>
        <w:rPr>
          <w:ins w:id="197" w:author="TAN CHIN LOONG" w:date="2015-05-12T02:38:00Z"/>
        </w:rPr>
      </w:pPr>
      <w:bookmarkStart w:id="198" w:name="_Toc419162432"/>
      <w:ins w:id="199" w:author="TAN CHIN LOONG" w:date="2015-05-12T02:38:00Z">
        <w:r>
          <w:t>Wireframe of Out-of-Office User Interface</w:t>
        </w:r>
        <w:bookmarkEnd w:id="198"/>
      </w:ins>
    </w:p>
    <w:p w14:paraId="54DE311A" w14:textId="77777777" w:rsidR="0029275B" w:rsidRDefault="0029275B" w:rsidP="004F6404">
      <w:pPr>
        <w:rPr>
          <w:ins w:id="200" w:author="TAN CHIN LOONG" w:date="2015-05-12T02:38:00Z"/>
        </w:rPr>
      </w:pPr>
    </w:p>
    <w:p w14:paraId="6B0E8FBB" w14:textId="77777777" w:rsidR="0029275B" w:rsidRDefault="0029275B" w:rsidP="0029275B">
      <w:pPr>
        <w:jc w:val="both"/>
        <w:rPr>
          <w:ins w:id="201" w:author="Krishnaraju" w:date="2015-05-12T10:59:00Z"/>
          <w:noProof/>
          <w:color w:val="000000"/>
        </w:rPr>
      </w:pPr>
      <w:ins w:id="202" w:author="TAN CHIN LOONG" w:date="2015-05-12T02:38:00Z">
        <w:r>
          <w:rPr>
            <w:noProof/>
            <w:color w:val="000000"/>
          </w:rPr>
          <w:t>Thi</w:t>
        </w:r>
      </w:ins>
      <w:ins w:id="203" w:author="TAN CHIN LOONG" w:date="2015-05-12T02:39:00Z">
        <w:r>
          <w:rPr>
            <w:noProof/>
            <w:color w:val="000000"/>
          </w:rPr>
          <w:t xml:space="preserve">sfollowing figures </w:t>
        </w:r>
      </w:ins>
      <w:ins w:id="204" w:author="TAN CHIN LOONG" w:date="2015-05-12T02:38:00Z">
        <w:r>
          <w:rPr>
            <w:noProof/>
            <w:color w:val="000000"/>
          </w:rPr>
          <w:t>show the wireframes of the UI components to be used by users for their Out of Office settings.</w:t>
        </w:r>
      </w:ins>
      <w:ins w:id="205" w:author="TAN CHIN LOONG" w:date="2015-05-12T02:41:00Z">
        <w:r w:rsidR="00151FB6">
          <w:rPr>
            <w:noProof/>
            <w:color w:val="000000"/>
          </w:rPr>
          <w:t xml:space="preserve"> The designs are approximates and may not fully represent the end delivery.</w:t>
        </w:r>
      </w:ins>
    </w:p>
    <w:p w14:paraId="1D524B78" w14:textId="77777777" w:rsidR="002F09EB" w:rsidRDefault="002F09EB" w:rsidP="0029275B">
      <w:pPr>
        <w:jc w:val="both"/>
        <w:rPr>
          <w:ins w:id="206" w:author="Krishnaraju" w:date="2015-05-12T10:59:00Z"/>
          <w:noProof/>
          <w:color w:val="000000"/>
        </w:rPr>
      </w:pPr>
    </w:p>
    <w:p w14:paraId="7925F9E8" w14:textId="6FD871FC" w:rsidR="002F09EB" w:rsidRDefault="002F09EB" w:rsidP="0029275B">
      <w:pPr>
        <w:jc w:val="both"/>
        <w:rPr>
          <w:ins w:id="207" w:author="TAN CHIN LOONG" w:date="2015-05-12T02:38:00Z"/>
          <w:noProof/>
          <w:color w:val="000000"/>
        </w:rPr>
      </w:pPr>
      <w:ins w:id="208" w:author="Krishnaraju" w:date="2015-05-12T10:59:00Z">
        <w:r>
          <w:rPr>
            <w:noProof/>
            <w:color w:val="000000"/>
          </w:rPr>
          <w:t xml:space="preserve">Assumption: Customer should provide the screen resolution with pixels, fonts and any other information with respect </w:t>
        </w:r>
      </w:ins>
      <w:ins w:id="209" w:author="Krishnaraju" w:date="2015-05-12T11:00:00Z">
        <w:r>
          <w:rPr>
            <w:noProof/>
            <w:color w:val="000000"/>
          </w:rPr>
          <w:t xml:space="preserve">to </w:t>
        </w:r>
      </w:ins>
      <w:ins w:id="210" w:author="Krishnaraju" w:date="2015-05-12T10:59:00Z">
        <w:r>
          <w:rPr>
            <w:noProof/>
            <w:color w:val="000000"/>
          </w:rPr>
          <w:t>screens</w:t>
        </w:r>
      </w:ins>
      <w:ins w:id="211" w:author="Krishnaraju" w:date="2015-05-12T11:00:00Z">
        <w:r>
          <w:rPr>
            <w:noProof/>
            <w:color w:val="000000"/>
          </w:rPr>
          <w:t xml:space="preserve"> UI.</w:t>
        </w:r>
      </w:ins>
    </w:p>
    <w:p w14:paraId="28ACD83E" w14:textId="77777777" w:rsidR="0029275B" w:rsidRDefault="0029275B" w:rsidP="004F6404">
      <w:pPr>
        <w:rPr>
          <w:ins w:id="212" w:author="TAN CHIN LOONG" w:date="2015-05-12T02:40:00Z"/>
        </w:rPr>
      </w:pPr>
    </w:p>
    <w:p w14:paraId="09F09E2A" w14:textId="77777777" w:rsidR="003C607D" w:rsidRDefault="00151FB6" w:rsidP="003C607D">
      <w:pPr>
        <w:keepNext/>
        <w:rPr>
          <w:ins w:id="213" w:author="TAN CHIN LOONG" w:date="2015-05-12T02:42:00Z"/>
        </w:rPr>
      </w:pPr>
      <w:ins w:id="214" w:author="TAN CHIN LOONG" w:date="2015-05-12T02:40:00Z">
        <w:r>
          <w:rPr>
            <w:noProof/>
            <w:color w:val="000000"/>
          </w:rPr>
          <w:drawing>
            <wp:inline distT="0" distB="0" distL="0" distR="0" wp14:anchorId="0451667A" wp14:editId="41D5047A">
              <wp:extent cx="3807619" cy="2386013"/>
              <wp:effectExtent l="19050" t="0" r="2381" b="0"/>
              <wp:docPr id="3" name="Picture 2" descr="OOF 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F Tab.png"/>
                      <pic:cNvPicPr/>
                    </pic:nvPicPr>
                    <pic:blipFill>
                      <a:blip r:embed="rId12" cstate="print"/>
                      <a:stretch>
                        <a:fillRect/>
                      </a:stretch>
                    </pic:blipFill>
                    <pic:spPr>
                      <a:xfrm>
                        <a:off x="0" y="0"/>
                        <a:ext cx="3807619" cy="2386013"/>
                      </a:xfrm>
                      <a:prstGeom prst="rect">
                        <a:avLst/>
                      </a:prstGeom>
                    </pic:spPr>
                  </pic:pic>
                </a:graphicData>
              </a:graphic>
            </wp:inline>
          </w:drawing>
        </w:r>
      </w:ins>
    </w:p>
    <w:p w14:paraId="6EF06A5A" w14:textId="77777777" w:rsidR="004F6404" w:rsidRDefault="003C607D" w:rsidP="003C607D">
      <w:pPr>
        <w:pStyle w:val="Caption"/>
        <w:rPr>
          <w:ins w:id="215" w:author="TAN CHIN LOONG" w:date="2015-05-12T02:40:00Z"/>
        </w:rPr>
      </w:pPr>
      <w:ins w:id="216" w:author="TAN CHIN LOONG" w:date="2015-05-12T02:42:00Z">
        <w:r>
          <w:t xml:space="preserve">Figure </w:t>
        </w:r>
        <w:r>
          <w:fldChar w:fldCharType="begin"/>
        </w:r>
        <w:r>
          <w:instrText xml:space="preserve"> SEQ Figure \* ARABIC </w:instrText>
        </w:r>
      </w:ins>
      <w:r>
        <w:fldChar w:fldCharType="separate"/>
      </w:r>
      <w:ins w:id="217" w:author="TAN CHIN LOONG" w:date="2015-05-12T02:45:00Z">
        <w:r>
          <w:rPr>
            <w:noProof/>
          </w:rPr>
          <w:t>1</w:t>
        </w:r>
      </w:ins>
      <w:ins w:id="218" w:author="TAN CHIN LOONG" w:date="2015-05-12T02:42:00Z">
        <w:r>
          <w:fldChar w:fldCharType="end"/>
        </w:r>
        <w:r>
          <w:t xml:space="preserve"> </w:t>
        </w:r>
        <w:r w:rsidRPr="000A0AAD">
          <w:t>Out of Office Tab</w:t>
        </w:r>
      </w:ins>
    </w:p>
    <w:p w14:paraId="182CE846" w14:textId="77777777" w:rsidR="00151FB6" w:rsidRDefault="00151FB6" w:rsidP="004F6404">
      <w:pPr>
        <w:rPr>
          <w:ins w:id="219" w:author="TAN CHIN LOONG" w:date="2015-05-12T02:40:00Z"/>
        </w:rPr>
      </w:pPr>
    </w:p>
    <w:p w14:paraId="0DD7765C" w14:textId="77777777" w:rsidR="003C607D" w:rsidRDefault="00151FB6" w:rsidP="003C607D">
      <w:pPr>
        <w:keepNext/>
        <w:rPr>
          <w:ins w:id="220" w:author="TAN CHIN LOONG" w:date="2015-05-12T02:42:00Z"/>
        </w:rPr>
      </w:pPr>
      <w:ins w:id="221" w:author="TAN CHIN LOONG" w:date="2015-05-12T02:40:00Z">
        <w:r>
          <w:rPr>
            <w:noProof/>
          </w:rPr>
          <w:lastRenderedPageBreak/>
          <w:drawing>
            <wp:inline distT="0" distB="0" distL="0" distR="0" wp14:anchorId="241991F7" wp14:editId="04017BD0">
              <wp:extent cx="5076825"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 Delegates.png"/>
                      <pic:cNvPicPr/>
                    </pic:nvPicPr>
                    <pic:blipFill>
                      <a:blip r:embed="rId13">
                        <a:extLst>
                          <a:ext uri="{28A0092B-C50C-407E-A947-70E740481C1C}">
                            <a14:useLocalDpi xmlns:a14="http://schemas.microsoft.com/office/drawing/2010/main" val="0"/>
                          </a:ext>
                        </a:extLst>
                      </a:blip>
                      <a:stretch>
                        <a:fillRect/>
                      </a:stretch>
                    </pic:blipFill>
                    <pic:spPr>
                      <a:xfrm>
                        <a:off x="0" y="0"/>
                        <a:ext cx="5076825" cy="3181350"/>
                      </a:xfrm>
                      <a:prstGeom prst="rect">
                        <a:avLst/>
                      </a:prstGeom>
                    </pic:spPr>
                  </pic:pic>
                </a:graphicData>
              </a:graphic>
            </wp:inline>
          </w:drawing>
        </w:r>
      </w:ins>
    </w:p>
    <w:p w14:paraId="1DE4725A" w14:textId="77777777" w:rsidR="00151FB6" w:rsidRDefault="003C607D" w:rsidP="003C607D">
      <w:pPr>
        <w:pStyle w:val="Caption"/>
        <w:rPr>
          <w:ins w:id="222" w:author="TAN CHIN LOONG" w:date="2015-05-12T02:40:00Z"/>
        </w:rPr>
      </w:pPr>
      <w:ins w:id="223" w:author="TAN CHIN LOONG" w:date="2015-05-12T02:42:00Z">
        <w:r>
          <w:t xml:space="preserve">Figure </w:t>
        </w:r>
        <w:r>
          <w:fldChar w:fldCharType="begin"/>
        </w:r>
        <w:r>
          <w:instrText xml:space="preserve"> SEQ Figure \* ARABIC </w:instrText>
        </w:r>
      </w:ins>
      <w:r>
        <w:fldChar w:fldCharType="separate"/>
      </w:r>
      <w:ins w:id="224" w:author="TAN CHIN LOONG" w:date="2015-05-12T02:45:00Z">
        <w:r>
          <w:rPr>
            <w:noProof/>
          </w:rPr>
          <w:t>2</w:t>
        </w:r>
      </w:ins>
      <w:ins w:id="225" w:author="TAN CHIN LOONG" w:date="2015-05-12T02:42:00Z">
        <w:r>
          <w:fldChar w:fldCharType="end"/>
        </w:r>
        <w:r>
          <w:t xml:space="preserve"> </w:t>
        </w:r>
        <w:r w:rsidRPr="00187815">
          <w:t>Current Configured Delegate Settings Tab</w:t>
        </w:r>
      </w:ins>
    </w:p>
    <w:p w14:paraId="6003B2BF" w14:textId="77777777" w:rsidR="00151FB6" w:rsidRDefault="00151FB6" w:rsidP="004F6404">
      <w:pPr>
        <w:rPr>
          <w:ins w:id="226" w:author="TAN CHIN LOONG" w:date="2015-05-12T02:40:00Z"/>
        </w:rPr>
      </w:pPr>
    </w:p>
    <w:p w14:paraId="08ED313E" w14:textId="77777777" w:rsidR="003C607D" w:rsidRDefault="00151FB6" w:rsidP="003C607D">
      <w:pPr>
        <w:keepNext/>
        <w:rPr>
          <w:ins w:id="227" w:author="TAN CHIN LOONG" w:date="2015-05-12T02:42:00Z"/>
        </w:rPr>
      </w:pPr>
      <w:ins w:id="228" w:author="TAN CHIN LOONG" w:date="2015-05-12T02:40:00Z">
        <w:r>
          <w:rPr>
            <w:noProof/>
            <w:color w:val="000000"/>
          </w:rPr>
          <w:drawing>
            <wp:inline distT="0" distB="0" distL="0" distR="0" wp14:anchorId="47F78E30" wp14:editId="7F16A70B">
              <wp:extent cx="5076825"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e Delegates (Roles).png"/>
                      <pic:cNvPicPr/>
                    </pic:nvPicPr>
                    <pic:blipFill>
                      <a:blip r:embed="rId14">
                        <a:extLst>
                          <a:ext uri="{28A0092B-C50C-407E-A947-70E740481C1C}">
                            <a14:useLocalDpi xmlns:a14="http://schemas.microsoft.com/office/drawing/2010/main" val="0"/>
                          </a:ext>
                        </a:extLst>
                      </a:blip>
                      <a:stretch>
                        <a:fillRect/>
                      </a:stretch>
                    </pic:blipFill>
                    <pic:spPr>
                      <a:xfrm>
                        <a:off x="0" y="0"/>
                        <a:ext cx="5076825" cy="3181350"/>
                      </a:xfrm>
                      <a:prstGeom prst="rect">
                        <a:avLst/>
                      </a:prstGeom>
                    </pic:spPr>
                  </pic:pic>
                </a:graphicData>
              </a:graphic>
            </wp:inline>
          </w:drawing>
        </w:r>
      </w:ins>
    </w:p>
    <w:p w14:paraId="0E86C190" w14:textId="77777777" w:rsidR="00151FB6" w:rsidRDefault="003C607D" w:rsidP="003C607D">
      <w:pPr>
        <w:pStyle w:val="Caption"/>
        <w:rPr>
          <w:ins w:id="229" w:author="TAN CHIN LOONG" w:date="2015-05-12T02:40:00Z"/>
        </w:rPr>
      </w:pPr>
      <w:ins w:id="230" w:author="TAN CHIN LOONG" w:date="2015-05-12T02:42:00Z">
        <w:r>
          <w:t xml:space="preserve">Figure </w:t>
        </w:r>
        <w:r>
          <w:fldChar w:fldCharType="begin"/>
        </w:r>
        <w:r>
          <w:instrText xml:space="preserve"> SEQ Figure \* ARABIC </w:instrText>
        </w:r>
      </w:ins>
      <w:r>
        <w:fldChar w:fldCharType="separate"/>
      </w:r>
      <w:ins w:id="231" w:author="TAN CHIN LOONG" w:date="2015-05-12T02:45:00Z">
        <w:r>
          <w:rPr>
            <w:noProof/>
          </w:rPr>
          <w:t>3</w:t>
        </w:r>
      </w:ins>
      <w:ins w:id="232" w:author="TAN CHIN LOONG" w:date="2015-05-12T02:42:00Z">
        <w:r>
          <w:fldChar w:fldCharType="end"/>
        </w:r>
        <w:r>
          <w:t xml:space="preserve"> </w:t>
        </w:r>
        <w:r w:rsidRPr="00BB79C3">
          <w:t>Role-based Delegation Configuration</w:t>
        </w:r>
      </w:ins>
    </w:p>
    <w:p w14:paraId="62BC60F7" w14:textId="77777777" w:rsidR="00151FB6" w:rsidRDefault="00151FB6" w:rsidP="004F6404">
      <w:pPr>
        <w:rPr>
          <w:ins w:id="233" w:author="TAN CHIN LOONG" w:date="2015-05-12T02:40:00Z"/>
        </w:rPr>
      </w:pPr>
    </w:p>
    <w:p w14:paraId="6FE0D1A6" w14:textId="77777777" w:rsidR="003C607D" w:rsidRDefault="00151FB6" w:rsidP="003C607D">
      <w:pPr>
        <w:keepNext/>
        <w:rPr>
          <w:ins w:id="234" w:author="TAN CHIN LOONG" w:date="2015-05-12T02:42:00Z"/>
        </w:rPr>
      </w:pPr>
      <w:ins w:id="235" w:author="TAN CHIN LOONG" w:date="2015-05-12T02:40:00Z">
        <w:r>
          <w:rPr>
            <w:noProof/>
            <w:color w:val="000000"/>
          </w:rPr>
          <w:lastRenderedPageBreak/>
          <w:drawing>
            <wp:inline distT="0" distB="0" distL="0" distR="0" wp14:anchorId="23134882" wp14:editId="35D17247">
              <wp:extent cx="5619750" cy="651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e Delegates (Manual).png"/>
                      <pic:cNvPicPr/>
                    </pic:nvPicPr>
                    <pic:blipFill>
                      <a:blip r:embed="rId15">
                        <a:extLst>
                          <a:ext uri="{28A0092B-C50C-407E-A947-70E740481C1C}">
                            <a14:useLocalDpi xmlns:a14="http://schemas.microsoft.com/office/drawing/2010/main" val="0"/>
                          </a:ext>
                        </a:extLst>
                      </a:blip>
                      <a:stretch>
                        <a:fillRect/>
                      </a:stretch>
                    </pic:blipFill>
                    <pic:spPr>
                      <a:xfrm>
                        <a:off x="0" y="0"/>
                        <a:ext cx="5619750" cy="6515100"/>
                      </a:xfrm>
                      <a:prstGeom prst="rect">
                        <a:avLst/>
                      </a:prstGeom>
                    </pic:spPr>
                  </pic:pic>
                </a:graphicData>
              </a:graphic>
            </wp:inline>
          </w:drawing>
        </w:r>
      </w:ins>
    </w:p>
    <w:p w14:paraId="1ED7B90E" w14:textId="77777777" w:rsidR="00151FB6" w:rsidRDefault="003C607D" w:rsidP="003C607D">
      <w:pPr>
        <w:pStyle w:val="Caption"/>
        <w:rPr>
          <w:ins w:id="236" w:author="TAN CHIN LOONG" w:date="2015-05-12T02:40:00Z"/>
        </w:rPr>
      </w:pPr>
      <w:ins w:id="237" w:author="TAN CHIN LOONG" w:date="2015-05-12T02:42:00Z">
        <w:r>
          <w:t xml:space="preserve">Figure </w:t>
        </w:r>
        <w:r>
          <w:fldChar w:fldCharType="begin"/>
        </w:r>
        <w:r>
          <w:instrText xml:space="preserve"> SEQ Figure \* ARABIC </w:instrText>
        </w:r>
      </w:ins>
      <w:r>
        <w:fldChar w:fldCharType="separate"/>
      </w:r>
      <w:ins w:id="238" w:author="TAN CHIN LOONG" w:date="2015-05-12T02:45:00Z">
        <w:r>
          <w:rPr>
            <w:noProof/>
          </w:rPr>
          <w:t>4</w:t>
        </w:r>
      </w:ins>
      <w:ins w:id="239" w:author="TAN CHIN LOONG" w:date="2015-05-12T02:42:00Z">
        <w:r>
          <w:fldChar w:fldCharType="end"/>
        </w:r>
        <w:r>
          <w:t xml:space="preserve"> </w:t>
        </w:r>
        <w:r w:rsidRPr="009B52DB">
          <w:t>Manual Delegation Configuration</w:t>
        </w:r>
      </w:ins>
    </w:p>
    <w:p w14:paraId="54E3095A" w14:textId="77777777" w:rsidR="00151FB6" w:rsidRDefault="00151FB6" w:rsidP="004F6404">
      <w:pPr>
        <w:rPr>
          <w:ins w:id="240" w:author="TAN CHIN LOONG" w:date="2015-05-12T02:40:00Z"/>
        </w:rPr>
      </w:pPr>
    </w:p>
    <w:p w14:paraId="24EAB589" w14:textId="77777777" w:rsidR="003C607D" w:rsidRDefault="00151FB6" w:rsidP="003C607D">
      <w:pPr>
        <w:keepNext/>
        <w:rPr>
          <w:ins w:id="241" w:author="TAN CHIN LOONG" w:date="2015-05-12T02:42:00Z"/>
        </w:rPr>
      </w:pPr>
      <w:ins w:id="242" w:author="TAN CHIN LOONG" w:date="2015-05-12T02:40:00Z">
        <w:r>
          <w:rPr>
            <w:noProof/>
            <w:color w:val="000000"/>
          </w:rPr>
          <w:lastRenderedPageBreak/>
          <w:drawing>
            <wp:inline distT="0" distB="0" distL="0" distR="0" wp14:anchorId="3F19D979" wp14:editId="5DB8BBF7">
              <wp:extent cx="5076825" cy="3181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ew Delegates.png"/>
                      <pic:cNvPicPr/>
                    </pic:nvPicPr>
                    <pic:blipFill>
                      <a:blip r:embed="rId16">
                        <a:extLst>
                          <a:ext uri="{28A0092B-C50C-407E-A947-70E740481C1C}">
                            <a14:useLocalDpi xmlns:a14="http://schemas.microsoft.com/office/drawing/2010/main" val="0"/>
                          </a:ext>
                        </a:extLst>
                      </a:blip>
                      <a:stretch>
                        <a:fillRect/>
                      </a:stretch>
                    </pic:blipFill>
                    <pic:spPr>
                      <a:xfrm>
                        <a:off x="0" y="0"/>
                        <a:ext cx="5076825" cy="3181350"/>
                      </a:xfrm>
                      <a:prstGeom prst="rect">
                        <a:avLst/>
                      </a:prstGeom>
                    </pic:spPr>
                  </pic:pic>
                </a:graphicData>
              </a:graphic>
            </wp:inline>
          </w:drawing>
        </w:r>
      </w:ins>
    </w:p>
    <w:p w14:paraId="5B431B90" w14:textId="77777777" w:rsidR="00151FB6" w:rsidRDefault="003C607D" w:rsidP="003C607D">
      <w:pPr>
        <w:pStyle w:val="Caption"/>
        <w:rPr>
          <w:ins w:id="243" w:author="TAN CHIN LOONG" w:date="2015-05-12T02:40:00Z"/>
        </w:rPr>
      </w:pPr>
      <w:ins w:id="244" w:author="TAN CHIN LOONG" w:date="2015-05-12T02:42:00Z">
        <w:r>
          <w:t xml:space="preserve">Figure </w:t>
        </w:r>
        <w:r>
          <w:fldChar w:fldCharType="begin"/>
        </w:r>
        <w:r>
          <w:instrText xml:space="preserve"> SEQ Figure \* ARABIC </w:instrText>
        </w:r>
      </w:ins>
      <w:r>
        <w:fldChar w:fldCharType="separate"/>
      </w:r>
      <w:ins w:id="245" w:author="TAN CHIN LOONG" w:date="2015-05-12T02:45:00Z">
        <w:r>
          <w:rPr>
            <w:noProof/>
          </w:rPr>
          <w:t>5</w:t>
        </w:r>
      </w:ins>
      <w:ins w:id="246" w:author="TAN CHIN LOONG" w:date="2015-05-12T02:42:00Z">
        <w:r>
          <w:fldChar w:fldCharType="end"/>
        </w:r>
        <w:r>
          <w:t xml:space="preserve"> </w:t>
        </w:r>
        <w:r w:rsidRPr="00A73BB8">
          <w:t>Review Delegation Configurations</w:t>
        </w:r>
      </w:ins>
    </w:p>
    <w:p w14:paraId="38855880" w14:textId="77777777" w:rsidR="00151FB6" w:rsidRDefault="00151FB6" w:rsidP="004F6404">
      <w:pPr>
        <w:rPr>
          <w:ins w:id="247" w:author="TAN CHIN LOONG" w:date="2015-05-12T02:40:00Z"/>
        </w:rPr>
      </w:pPr>
    </w:p>
    <w:p w14:paraId="6EA103A2" w14:textId="77777777" w:rsidR="003C607D" w:rsidRDefault="00151FB6" w:rsidP="003C607D">
      <w:pPr>
        <w:keepNext/>
        <w:rPr>
          <w:ins w:id="248" w:author="TAN CHIN LOONG" w:date="2015-05-12T02:43:00Z"/>
        </w:rPr>
      </w:pPr>
      <w:ins w:id="249" w:author="TAN CHIN LOONG" w:date="2015-05-12T02:40:00Z">
        <w:r>
          <w:rPr>
            <w:noProof/>
            <w:color w:val="000000"/>
          </w:rPr>
          <w:drawing>
            <wp:inline distT="0" distB="0" distL="0" distR="0" wp14:anchorId="130FD7BD" wp14:editId="61D41B71">
              <wp:extent cx="3807619" cy="2386013"/>
              <wp:effectExtent l="19050" t="0" r="2381" b="0"/>
              <wp:docPr id="50" name="Picture 4" descr="Scheduled Notices 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d Notices Tab.png"/>
                      <pic:cNvPicPr/>
                    </pic:nvPicPr>
                    <pic:blipFill>
                      <a:blip r:embed="rId17" cstate="print"/>
                      <a:stretch>
                        <a:fillRect/>
                      </a:stretch>
                    </pic:blipFill>
                    <pic:spPr>
                      <a:xfrm>
                        <a:off x="0" y="0"/>
                        <a:ext cx="3807619" cy="2386013"/>
                      </a:xfrm>
                      <a:prstGeom prst="rect">
                        <a:avLst/>
                      </a:prstGeom>
                    </pic:spPr>
                  </pic:pic>
                </a:graphicData>
              </a:graphic>
            </wp:inline>
          </w:drawing>
        </w:r>
      </w:ins>
    </w:p>
    <w:p w14:paraId="32155597" w14:textId="77777777" w:rsidR="00151FB6" w:rsidRPr="0029275B" w:rsidRDefault="003C607D" w:rsidP="003C607D">
      <w:pPr>
        <w:pStyle w:val="Caption"/>
        <w:rPr>
          <w:ins w:id="250" w:author="TAN CHIN LOONG" w:date="2015-05-12T02:22:00Z"/>
        </w:rPr>
      </w:pPr>
      <w:ins w:id="251" w:author="TAN CHIN LOONG" w:date="2015-05-12T02:43:00Z">
        <w:r>
          <w:t xml:space="preserve">Figure </w:t>
        </w:r>
        <w:r>
          <w:fldChar w:fldCharType="begin"/>
        </w:r>
        <w:r>
          <w:instrText xml:space="preserve"> SEQ Figure \* ARABIC </w:instrText>
        </w:r>
      </w:ins>
      <w:r>
        <w:fldChar w:fldCharType="separate"/>
      </w:r>
      <w:ins w:id="252" w:author="TAN CHIN LOONG" w:date="2015-05-12T02:45:00Z">
        <w:r>
          <w:rPr>
            <w:noProof/>
          </w:rPr>
          <w:t>6</w:t>
        </w:r>
      </w:ins>
      <w:ins w:id="253" w:author="TAN CHIN LOONG" w:date="2015-05-12T02:43:00Z">
        <w:r>
          <w:fldChar w:fldCharType="end"/>
        </w:r>
        <w:r>
          <w:t xml:space="preserve"> </w:t>
        </w:r>
        <w:r w:rsidRPr="00D60038">
          <w:t>Scheduled Notices Tab</w:t>
        </w:r>
      </w:ins>
    </w:p>
    <w:p w14:paraId="77813F85" w14:textId="77777777" w:rsidR="00B90E09" w:rsidRDefault="00B90E09">
      <w:pPr>
        <w:rPr>
          <w:ins w:id="254" w:author="TAN CHIN LOONG" w:date="2015-05-12T02:21:00Z"/>
          <w:rFonts w:ascii="Arial" w:hAnsi="Arial" w:cs="Arial"/>
          <w:b/>
          <w:bCs/>
          <w:kern w:val="32"/>
          <w:sz w:val="20"/>
          <w:szCs w:val="32"/>
        </w:rPr>
      </w:pPr>
      <w:ins w:id="255" w:author="TAN CHIN LOONG" w:date="2015-05-12T02:21:00Z">
        <w:r>
          <w:rPr>
            <w:sz w:val="20"/>
          </w:rPr>
          <w:br w:type="page"/>
        </w:r>
      </w:ins>
    </w:p>
    <w:p w14:paraId="346EBDF7" w14:textId="77777777" w:rsidR="00EE47CB" w:rsidRDefault="00EE47CB" w:rsidP="006B6573">
      <w:pPr>
        <w:pStyle w:val="Heading1"/>
        <w:rPr>
          <w:rFonts w:eastAsia="Microsoft Sans Serif"/>
        </w:rPr>
      </w:pPr>
      <w:bookmarkStart w:id="256" w:name="_Toc419162433"/>
      <w:r w:rsidRPr="00EE47CB">
        <w:rPr>
          <w:rFonts w:eastAsia="Microsoft Sans Serif"/>
        </w:rPr>
        <w:lastRenderedPageBreak/>
        <w:t>Out-of-Office-Setup Collapsed Process Model</w:t>
      </w:r>
      <w:bookmarkEnd w:id="24"/>
      <w:bookmarkEnd w:id="25"/>
      <w:bookmarkEnd w:id="26"/>
      <w:bookmarkEnd w:id="256"/>
    </w:p>
    <w:p w14:paraId="177A6EE5" w14:textId="77777777" w:rsidR="006B6573" w:rsidRPr="006B6573" w:rsidRDefault="006B6573" w:rsidP="006B6573">
      <w:pPr>
        <w:rPr>
          <w:rFonts w:eastAsia="Microsoft Sans Serif"/>
        </w:rPr>
      </w:pPr>
    </w:p>
    <w:p w14:paraId="4EFD0994" w14:textId="77777777" w:rsidR="003C607D" w:rsidRDefault="006D1F17" w:rsidP="00AC1756">
      <w:pPr>
        <w:keepNext/>
        <w:rPr>
          <w:ins w:id="257" w:author="TAN CHIN LOONG" w:date="2015-05-12T02:45:00Z"/>
        </w:rPr>
      </w:pPr>
      <w:r>
        <w:rPr>
          <w:rFonts w:eastAsia="Microsoft Sans Serif"/>
          <w:b/>
          <w:noProof/>
        </w:rPr>
        <w:drawing>
          <wp:inline distT="0" distB="0" distL="0" distR="0" wp14:anchorId="212D9738" wp14:editId="6D0EF8A9">
            <wp:extent cx="6632575" cy="3730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32575" cy="3730625"/>
                    </a:xfrm>
                    <a:prstGeom prst="rect">
                      <a:avLst/>
                    </a:prstGeom>
                    <a:noFill/>
                    <a:ln>
                      <a:noFill/>
                    </a:ln>
                  </pic:spPr>
                </pic:pic>
              </a:graphicData>
            </a:graphic>
          </wp:inline>
        </w:drawing>
      </w:r>
    </w:p>
    <w:p w14:paraId="5C654A0E" w14:textId="77777777" w:rsidR="00EE47CB" w:rsidRPr="00EE47CB" w:rsidRDefault="003C607D" w:rsidP="00AC1756">
      <w:pPr>
        <w:pStyle w:val="Caption"/>
        <w:rPr>
          <w:rFonts w:eastAsia="Microsoft Sans Serif"/>
          <w:b w:val="0"/>
        </w:rPr>
      </w:pPr>
      <w:ins w:id="258" w:author="TAN CHIN LOONG" w:date="2015-05-12T02:45:00Z">
        <w:r>
          <w:t xml:space="preserve">Figure </w:t>
        </w:r>
        <w:r>
          <w:fldChar w:fldCharType="begin"/>
        </w:r>
        <w:r>
          <w:instrText xml:space="preserve"> SEQ Figure \* ARABIC </w:instrText>
        </w:r>
      </w:ins>
      <w:r>
        <w:fldChar w:fldCharType="separate"/>
      </w:r>
      <w:ins w:id="259" w:author="TAN CHIN LOONG" w:date="2015-05-12T02:45:00Z">
        <w:r>
          <w:rPr>
            <w:noProof/>
          </w:rPr>
          <w:t>7</w:t>
        </w:r>
        <w:r>
          <w:fldChar w:fldCharType="end"/>
        </w:r>
        <w:r>
          <w:t xml:space="preserve"> </w:t>
        </w:r>
        <w:r w:rsidRPr="000267BF">
          <w:t>Collapsed Process Model</w:t>
        </w:r>
      </w:ins>
    </w:p>
    <w:p w14:paraId="34D6EC61" w14:textId="77777777" w:rsidR="00EE47CB" w:rsidRPr="00EE47CB" w:rsidRDefault="00EE47CB" w:rsidP="00EE47CB">
      <w:pPr>
        <w:ind w:left="384"/>
        <w:rPr>
          <w:rFonts w:eastAsia="Microsoft Sans Serif"/>
          <w:sz w:val="20"/>
        </w:rPr>
      </w:pPr>
    </w:p>
    <w:p w14:paraId="3437114B" w14:textId="77777777" w:rsidR="00EE47CB" w:rsidRPr="00EE47CB" w:rsidRDefault="00EE47CB" w:rsidP="00EE47CB">
      <w:pPr>
        <w:ind w:left="384"/>
        <w:rPr>
          <w:rFonts w:eastAsia="Microsoft Sans Serif"/>
          <w:sz w:val="20"/>
        </w:rPr>
      </w:pPr>
    </w:p>
    <w:p w14:paraId="3F9F2BBC" w14:textId="77777777" w:rsidR="00EE47CB" w:rsidRPr="00EE47CB" w:rsidRDefault="00EE47CB" w:rsidP="00EE47CB">
      <w:pPr>
        <w:ind w:left="384"/>
        <w:rPr>
          <w:rFonts w:eastAsia="Microsoft Sans Serif"/>
          <w:sz w:val="20"/>
        </w:rPr>
      </w:pPr>
    </w:p>
    <w:p w14:paraId="585D9BB2" w14:textId="77777777" w:rsidR="00EE47CB" w:rsidRPr="00EE47CB" w:rsidRDefault="00EE47CB" w:rsidP="00EE47CB">
      <w:pPr>
        <w:ind w:left="384"/>
        <w:rPr>
          <w:rFonts w:eastAsia="Microsoft Sans Serif"/>
          <w:sz w:val="20"/>
        </w:rPr>
      </w:pPr>
    </w:p>
    <w:p w14:paraId="1A2AD1AF" w14:textId="77777777" w:rsidR="00E347B6" w:rsidRDefault="00E347B6" w:rsidP="00EE47CB">
      <w:pPr>
        <w:pStyle w:val="Heading1"/>
        <w:pBdr>
          <w:top w:val="none" w:sz="0" w:space="11" w:color="auto"/>
          <w:bottom w:val="none" w:sz="0" w:space="4" w:color="auto"/>
        </w:pBdr>
        <w:spacing w:after="0"/>
        <w:rPr>
          <w:rFonts w:ascii="Times New Roman" w:eastAsia="Microsoft Sans Serif" w:hAnsi="Times New Roman" w:cs="Times New Roman"/>
        </w:rPr>
        <w:sectPr w:rsidR="00E347B6" w:rsidSect="00EE47CB">
          <w:headerReference w:type="default" r:id="rId19"/>
          <w:footerReference w:type="default" r:id="rId20"/>
          <w:pgSz w:w="11907" w:h="16839" w:code="9"/>
          <w:pgMar w:top="720" w:right="1152" w:bottom="720" w:left="720" w:header="708" w:footer="708" w:gutter="0"/>
          <w:cols w:space="708"/>
          <w:docGrid w:linePitch="360"/>
        </w:sectPr>
      </w:pPr>
    </w:p>
    <w:p w14:paraId="77BAEE21" w14:textId="77777777" w:rsidR="00EE47CB" w:rsidRDefault="00EE47CB" w:rsidP="00EE47CB">
      <w:pPr>
        <w:pStyle w:val="Heading1"/>
        <w:pBdr>
          <w:top w:val="none" w:sz="0" w:space="11" w:color="auto"/>
          <w:bottom w:val="none" w:sz="0" w:space="4" w:color="auto"/>
        </w:pBdr>
        <w:spacing w:after="0"/>
        <w:rPr>
          <w:rFonts w:ascii="Times New Roman" w:eastAsia="Microsoft Sans Serif" w:hAnsi="Times New Roman" w:cs="Times New Roman"/>
        </w:rPr>
      </w:pPr>
      <w:bookmarkStart w:id="260" w:name="_Toc419126773"/>
      <w:bookmarkStart w:id="261" w:name="_Toc419126887"/>
      <w:bookmarkStart w:id="262" w:name="_Toc419158740"/>
      <w:bookmarkStart w:id="263" w:name="_Toc419162434"/>
      <w:r w:rsidRPr="00EE47CB">
        <w:rPr>
          <w:rFonts w:ascii="Times New Roman" w:eastAsia="Microsoft Sans Serif" w:hAnsi="Times New Roman" w:cs="Times New Roman"/>
        </w:rPr>
        <w:lastRenderedPageBreak/>
        <w:t>Out-of-Office-Setup Expanded Process Model</w:t>
      </w:r>
      <w:bookmarkEnd w:id="260"/>
      <w:bookmarkEnd w:id="261"/>
      <w:bookmarkEnd w:id="262"/>
      <w:bookmarkEnd w:id="263"/>
    </w:p>
    <w:p w14:paraId="594E53BC" w14:textId="77777777" w:rsidR="002B7586" w:rsidRPr="002B7586" w:rsidRDefault="002B7586" w:rsidP="002B7586"/>
    <w:p w14:paraId="2CEF34EE" w14:textId="77777777" w:rsidR="003C607D" w:rsidRDefault="006D1F17" w:rsidP="00AC1756">
      <w:pPr>
        <w:keepNext/>
        <w:rPr>
          <w:ins w:id="264" w:author="TAN CHIN LOONG" w:date="2015-05-12T02:45:00Z"/>
        </w:rPr>
      </w:pPr>
      <w:r>
        <w:rPr>
          <w:rFonts w:eastAsia="Microsoft Sans Serif"/>
          <w:noProof/>
          <w:sz w:val="20"/>
        </w:rPr>
        <w:drawing>
          <wp:inline distT="0" distB="0" distL="0" distR="0" wp14:anchorId="726669DF" wp14:editId="5DF8813A">
            <wp:extent cx="9765665" cy="38163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65665" cy="3816350"/>
                    </a:xfrm>
                    <a:prstGeom prst="rect">
                      <a:avLst/>
                    </a:prstGeom>
                    <a:noFill/>
                    <a:ln>
                      <a:noFill/>
                    </a:ln>
                  </pic:spPr>
                </pic:pic>
              </a:graphicData>
            </a:graphic>
          </wp:inline>
        </w:drawing>
      </w:r>
    </w:p>
    <w:p w14:paraId="6FCE5BEF" w14:textId="77777777" w:rsidR="00EE47CB" w:rsidRDefault="003C607D" w:rsidP="00AC1756">
      <w:pPr>
        <w:pStyle w:val="Caption"/>
        <w:rPr>
          <w:ins w:id="265" w:author="TAN CHIN LOONG" w:date="2015-05-12T02:46:00Z"/>
        </w:rPr>
      </w:pPr>
      <w:ins w:id="266" w:author="TAN CHIN LOONG" w:date="2015-05-12T02:45:00Z">
        <w:r>
          <w:t xml:space="preserve">Figure </w:t>
        </w:r>
        <w:r>
          <w:fldChar w:fldCharType="begin"/>
        </w:r>
        <w:r>
          <w:instrText xml:space="preserve"> SEQ Figure \* ARABIC </w:instrText>
        </w:r>
      </w:ins>
      <w:r>
        <w:fldChar w:fldCharType="separate"/>
      </w:r>
      <w:ins w:id="267" w:author="TAN CHIN LOONG" w:date="2015-05-12T02:45:00Z">
        <w:r>
          <w:rPr>
            <w:noProof/>
          </w:rPr>
          <w:t>8</w:t>
        </w:r>
        <w:r>
          <w:fldChar w:fldCharType="end"/>
        </w:r>
        <w:r>
          <w:t xml:space="preserve"> </w:t>
        </w:r>
        <w:r w:rsidRPr="00F46EE5">
          <w:t>Expanded Process Model</w:t>
        </w:r>
      </w:ins>
    </w:p>
    <w:p w14:paraId="5AA9D8FB" w14:textId="77777777" w:rsidR="00AC1756" w:rsidRDefault="00AC1756" w:rsidP="00AC1756">
      <w:pPr>
        <w:rPr>
          <w:ins w:id="268" w:author="TAN CHIN LOONG" w:date="2015-05-12T02:46:00Z"/>
          <w:rFonts w:eastAsia="Microsoft Sans Serif"/>
        </w:rPr>
      </w:pPr>
    </w:p>
    <w:p w14:paraId="40F60A72" w14:textId="77777777" w:rsidR="00AC1756" w:rsidRPr="00AC1756" w:rsidRDefault="00AC1756" w:rsidP="00AC1756">
      <w:pPr>
        <w:rPr>
          <w:rFonts w:eastAsia="Microsoft Sans Serif"/>
          <w:rPrChange w:id="269" w:author="TAN CHIN LOONG" w:date="2015-05-12T02:46:00Z">
            <w:rPr>
              <w:rFonts w:eastAsia="Microsoft Sans Serif"/>
              <w:sz w:val="20"/>
            </w:rPr>
          </w:rPrChange>
        </w:rPr>
        <w:sectPr w:rsidR="00AC1756" w:rsidRPr="00AC1756" w:rsidSect="00E347B6">
          <w:footerReference w:type="default" r:id="rId22"/>
          <w:pgSz w:w="16839" w:h="11907" w:orient="landscape" w:code="9"/>
          <w:pgMar w:top="1152" w:right="720" w:bottom="720" w:left="720" w:header="708" w:footer="708" w:gutter="0"/>
          <w:cols w:space="708"/>
          <w:docGrid w:linePitch="360"/>
        </w:sectPr>
      </w:pPr>
    </w:p>
    <w:p w14:paraId="39FB9B85" w14:textId="77777777" w:rsidR="00EE47CB" w:rsidRPr="00EE47CB" w:rsidRDefault="00EE47CB" w:rsidP="00C74AD3">
      <w:pPr>
        <w:pStyle w:val="Heading1"/>
        <w:rPr>
          <w:rFonts w:eastAsia="Microsoft Sans Serif"/>
        </w:rPr>
      </w:pPr>
      <w:bookmarkStart w:id="270" w:name="_Toc419126774"/>
      <w:bookmarkStart w:id="271" w:name="_Toc419158741"/>
      <w:bookmarkStart w:id="272" w:name="_Toc419162435"/>
      <w:r w:rsidRPr="00EE47CB">
        <w:rPr>
          <w:rFonts w:eastAsia="Microsoft Sans Serif"/>
        </w:rPr>
        <w:lastRenderedPageBreak/>
        <w:t>Details of activities in the Process Model</w:t>
      </w:r>
      <w:bookmarkEnd w:id="270"/>
      <w:bookmarkEnd w:id="271"/>
      <w:bookmarkEnd w:id="272"/>
    </w:p>
    <w:p w14:paraId="048A0A92" w14:textId="77777777" w:rsidR="00EE47CB" w:rsidRPr="00EE47CB" w:rsidRDefault="00EE47CB" w:rsidP="00C74AD3">
      <w:pPr>
        <w:pStyle w:val="Heading2"/>
        <w:rPr>
          <w:rFonts w:eastAsia="Microsoft Sans Serif"/>
          <w:sz w:val="20"/>
        </w:rPr>
      </w:pPr>
      <w:bookmarkStart w:id="273" w:name="_Toc419126775"/>
      <w:bookmarkStart w:id="274" w:name="_Toc419158742"/>
      <w:bookmarkStart w:id="275" w:name="_Toc419162436"/>
      <w:r w:rsidRPr="00EE47CB">
        <w:rPr>
          <w:rFonts w:eastAsia="Microsoft Sans Serif"/>
        </w:rPr>
        <w:t xml:space="preserve">1. Set-up Out of Office </w:t>
      </w:r>
      <w:r w:rsidRPr="00C74AD3">
        <w:rPr>
          <w:rFonts w:eastAsia="Microsoft Sans Serif"/>
        </w:rPr>
        <w:t>Message</w:t>
      </w:r>
      <w:r w:rsidRPr="00EE47CB">
        <w:rPr>
          <w:rFonts w:eastAsia="Microsoft Sans Serif"/>
        </w:rPr>
        <w:t xml:space="preserve"> &amp; Delegate Tasks</w:t>
      </w:r>
      <w:bookmarkEnd w:id="273"/>
      <w:bookmarkEnd w:id="274"/>
      <w:bookmarkEnd w:id="275"/>
    </w:p>
    <w:p w14:paraId="3EC440EE" w14:textId="77777777" w:rsidR="00EE47CB" w:rsidRPr="00EE47CB" w:rsidRDefault="00EE47CB" w:rsidP="001473A0">
      <w:pPr>
        <w:pStyle w:val="Heading3"/>
        <w:rPr>
          <w:rFonts w:eastAsia="Microsoft Sans Serif"/>
          <w:sz w:val="20"/>
        </w:rPr>
      </w:pPr>
      <w:bookmarkStart w:id="276" w:name="_Toc419126776"/>
      <w:bookmarkStart w:id="277" w:name="_Toc419158743"/>
      <w:bookmarkStart w:id="278" w:name="_Toc419162437"/>
      <w:r w:rsidRPr="00EE47CB">
        <w:rPr>
          <w:rFonts w:eastAsia="Microsoft Sans Serif"/>
        </w:rPr>
        <w:t>1.1. Enable Out of Office Set-up</w:t>
      </w:r>
      <w:bookmarkEnd w:id="276"/>
      <w:bookmarkEnd w:id="277"/>
      <w:bookmarkEnd w:id="278"/>
    </w:p>
    <w:p w14:paraId="09FBC5A7" w14:textId="77777777" w:rsidR="00EE47CB" w:rsidRPr="00EE47CB" w:rsidRDefault="00EE47CB" w:rsidP="00EE47CB">
      <w:pPr>
        <w:ind w:left="384"/>
        <w:rPr>
          <w:rFonts w:eastAsia="Microsoft Sans Serif"/>
          <w:sz w:val="20"/>
        </w:rPr>
      </w:pPr>
      <w:r w:rsidRPr="00EE47CB">
        <w:rPr>
          <w:rFonts w:eastAsia="Microsoft Sans Serif"/>
          <w:sz w:val="20"/>
        </w:rPr>
        <w:t>This activity enables a user to set-up the out-of-office configurations.</w:t>
      </w:r>
    </w:p>
    <w:p w14:paraId="1ADA4D52" w14:textId="77777777" w:rsidR="00EE47CB" w:rsidRPr="00EE47CB" w:rsidRDefault="00EE47CB" w:rsidP="001473A0">
      <w:pPr>
        <w:pStyle w:val="Heading4"/>
        <w:rPr>
          <w:rFonts w:eastAsia="Microsoft Sans Serif"/>
          <w:sz w:val="20"/>
        </w:rPr>
      </w:pPr>
      <w:bookmarkStart w:id="279" w:name="_Toc419162438"/>
      <w:r w:rsidRPr="00EE47CB">
        <w:rPr>
          <w:rFonts w:eastAsia="Microsoft Sans Serif"/>
        </w:rPr>
        <w:t xml:space="preserve">1.1.1. Input Out of </w:t>
      </w:r>
      <w:r w:rsidRPr="001473A0">
        <w:rPr>
          <w:rFonts w:eastAsia="Microsoft Sans Serif"/>
        </w:rPr>
        <w:t>Office</w:t>
      </w:r>
      <w:r w:rsidRPr="00EE47CB">
        <w:rPr>
          <w:rFonts w:eastAsia="Microsoft Sans Serif"/>
        </w:rPr>
        <w:t xml:space="preserve"> Settings</w:t>
      </w:r>
      <w:bookmarkEnd w:id="279"/>
    </w:p>
    <w:p w14:paraId="43D4F85D" w14:textId="77777777" w:rsidR="00EE47CB" w:rsidRPr="00EE47CB" w:rsidRDefault="00EE47CB" w:rsidP="00EE47CB">
      <w:pPr>
        <w:ind w:left="624"/>
        <w:rPr>
          <w:rFonts w:eastAsia="Microsoft Sans Serif"/>
          <w:sz w:val="20"/>
        </w:rPr>
      </w:pPr>
      <w:r w:rsidRPr="00EE47CB">
        <w:rPr>
          <w:rFonts w:eastAsia="Microsoft Sans Serif"/>
          <w:sz w:val="20"/>
        </w:rPr>
        <w:t>In this activity, a user inputs into a screen the start and end date and time of the duration he/she will be out of office. The user can also key in a message.</w:t>
      </w:r>
    </w:p>
    <w:tbl>
      <w:tblPr>
        <w:tblW w:w="0" w:type="auto"/>
        <w:tblInd w:w="624" w:type="dxa"/>
        <w:tblLook w:val="0000" w:firstRow="0" w:lastRow="0" w:firstColumn="0" w:lastColumn="0" w:noHBand="0" w:noVBand="0"/>
      </w:tblPr>
      <w:tblGrid>
        <w:gridCol w:w="144"/>
        <w:gridCol w:w="8814"/>
        <w:gridCol w:w="145"/>
      </w:tblGrid>
      <w:tr w:rsidR="00EE47CB" w:rsidRPr="00EE47CB" w14:paraId="345E468C" w14:textId="77777777" w:rsidTr="00ED0D4B">
        <w:trPr>
          <w:trHeight w:hRule="exact" w:val="165"/>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5C48DCC1"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7249B133"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101FF09C" w14:textId="77777777" w:rsidR="00EE47CB" w:rsidRPr="00EE47CB" w:rsidRDefault="00EE47CB" w:rsidP="00ED0D4B">
            <w:pPr>
              <w:rPr>
                <w:rFonts w:eastAsia="Microsoft Sans Serif"/>
                <w:sz w:val="20"/>
              </w:rPr>
            </w:pPr>
          </w:p>
        </w:tc>
      </w:tr>
      <w:tr w:rsidR="00EE47CB" w:rsidRPr="00EE47CB" w14:paraId="5DF3F89E" w14:textId="77777777" w:rsidTr="00ED0D4B">
        <w:trPr>
          <w:trHeight w:val="20"/>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1FC53357"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8774"/>
            </w:tblGrid>
            <w:tr w:rsidR="00EE47CB" w:rsidRPr="00EE47CB" w14:paraId="057A98A4"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221"/>
                    <w:gridCol w:w="4513"/>
                  </w:tblGrid>
                  <w:tr w:rsidR="00EE47CB" w:rsidRPr="00EE47CB" w14:paraId="4EF5DD7C"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181"/>
                        </w:tblGrid>
                        <w:tr w:rsidR="00EE47CB" w:rsidRPr="00EE47CB" w14:paraId="5E1E46D4"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6B4F5935" w14:textId="77777777" w:rsidR="00EE47CB" w:rsidRPr="00EE47CB" w:rsidRDefault="00EE47CB" w:rsidP="00ED0D4B">
                              <w:pPr>
                                <w:rPr>
                                  <w:rFonts w:eastAsia="Microsoft Sans Serif"/>
                                  <w:sz w:val="20"/>
                                </w:rPr>
                              </w:pPr>
                              <w:r w:rsidRPr="00EE47CB">
                                <w:rPr>
                                  <w:rFonts w:eastAsia="Microsoft Sans Serif"/>
                                  <w:b/>
                                  <w:sz w:val="21"/>
                                </w:rPr>
                                <w:t>Participants</w:t>
                              </w:r>
                            </w:p>
                          </w:tc>
                        </w:tr>
                        <w:tr w:rsidR="00EE47CB" w:rsidRPr="00EE47CB" w14:paraId="58F8709E"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141"/>
                              </w:tblGrid>
                              <w:tr w:rsidR="00EE47CB" w:rsidRPr="00EE47CB" w14:paraId="3DA669DB"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634"/>
                                    </w:tblGrid>
                                    <w:tr w:rsidR="00EE47CB" w:rsidRPr="00EE47CB" w14:paraId="72BC94E5" w14:textId="77777777" w:rsidTr="00ED0D4B">
                                      <w:trPr>
                                        <w:trHeight w:val="320"/>
                                      </w:trPr>
                                      <w:tc>
                                        <w:tcPr>
                                          <w:tcW w:w="24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4A902787"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21827998" wp14:editId="257F88CC">
                                                <wp:extent cx="194945" cy="194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17495131" w14:textId="77777777" w:rsidR="00EE47CB" w:rsidRPr="00EE47CB" w:rsidRDefault="00EE47CB" w:rsidP="00ED0D4B">
                                          <w:pPr>
                                            <w:spacing w:before="60"/>
                                            <w:rPr>
                                              <w:rFonts w:eastAsia="Microsoft Sans Serif"/>
                                              <w:sz w:val="20"/>
                                            </w:rPr>
                                          </w:pPr>
                                          <w:r w:rsidRPr="00EE47CB">
                                            <w:rPr>
                                              <w:rFonts w:eastAsia="Microsoft Sans Serif"/>
                                              <w:sz w:val="20"/>
                                            </w:rPr>
                                            <w:t>User</w:t>
                                          </w:r>
                                        </w:p>
                                      </w:tc>
                                    </w:tr>
                                  </w:tbl>
                                  <w:p w14:paraId="47A91C10" w14:textId="77777777" w:rsidR="00EE47CB" w:rsidRPr="00EE47CB" w:rsidRDefault="00EE47CB" w:rsidP="00ED0D4B">
                                    <w:pPr>
                                      <w:rPr>
                                        <w:rFonts w:eastAsia="Microsoft Sans Serif"/>
                                        <w:sz w:val="20"/>
                                      </w:rPr>
                                    </w:pPr>
                                  </w:p>
                                </w:tc>
                              </w:tr>
                            </w:tbl>
                            <w:p w14:paraId="3437BA72" w14:textId="77777777" w:rsidR="00EE47CB" w:rsidRPr="00EE47CB" w:rsidRDefault="00EE47CB" w:rsidP="00ED0D4B">
                              <w:pPr>
                                <w:rPr>
                                  <w:rFonts w:eastAsia="Microsoft Sans Serif"/>
                                  <w:b/>
                                  <w:sz w:val="21"/>
                                </w:rPr>
                              </w:pPr>
                            </w:p>
                          </w:tc>
                        </w:tr>
                        <w:tr w:rsidR="00EE47CB" w:rsidRPr="00EE47CB" w14:paraId="3BCE322F"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4E0548FF" w14:textId="77777777" w:rsidR="00EE47CB" w:rsidRPr="00EE47CB" w:rsidRDefault="00EE47CB" w:rsidP="00ED0D4B">
                              <w:pPr>
                                <w:rPr>
                                  <w:rFonts w:eastAsia="Microsoft Sans Serif"/>
                                  <w:b/>
                                  <w:sz w:val="21"/>
                                </w:rPr>
                              </w:pPr>
                              <w:r w:rsidRPr="00EE47CB">
                                <w:rPr>
                                  <w:rFonts w:eastAsia="Microsoft Sans Serif"/>
                                  <w:b/>
                                  <w:sz w:val="21"/>
                                </w:rPr>
                                <w:t>Inputs</w:t>
                              </w:r>
                            </w:p>
                          </w:tc>
                        </w:tr>
                        <w:tr w:rsidR="00EE47CB" w:rsidRPr="00EE47CB" w14:paraId="11C76F1E"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141"/>
                              </w:tblGrid>
                              <w:tr w:rsidR="00EE47CB" w:rsidRPr="00EE47CB" w14:paraId="36644BB3"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634"/>
                                    </w:tblGrid>
                                    <w:tr w:rsidR="00EE47CB" w:rsidRPr="00EE47CB" w14:paraId="4CD75506" w14:textId="77777777" w:rsidTr="00ED0D4B">
                                      <w:trPr>
                                        <w:trHeight w:val="320"/>
                                      </w:trPr>
                                      <w:tc>
                                        <w:tcPr>
                                          <w:tcW w:w="36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7067FCDA"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28AFC603" wp14:editId="7A4C3B00">
                                                <wp:extent cx="194945" cy="194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605C37D8" w14:textId="77777777" w:rsidR="00EE47CB" w:rsidRPr="00EE47CB" w:rsidRDefault="00EE47CB" w:rsidP="00ED0D4B">
                                          <w:pPr>
                                            <w:spacing w:before="60"/>
                                            <w:rPr>
                                              <w:rFonts w:eastAsia="Microsoft Sans Serif"/>
                                              <w:sz w:val="20"/>
                                            </w:rPr>
                                          </w:pPr>
                                          <w:r w:rsidRPr="00EE47CB">
                                            <w:rPr>
                                              <w:rFonts w:eastAsia="Microsoft Sans Serif"/>
                                              <w:sz w:val="20"/>
                                            </w:rPr>
                                            <w:t>User Id</w:t>
                                          </w:r>
                                        </w:p>
                                      </w:tc>
                                    </w:tr>
                                  </w:tbl>
                                  <w:p w14:paraId="7BE5B52C" w14:textId="77777777" w:rsidR="00EE47CB" w:rsidRPr="00EE47CB" w:rsidRDefault="00EE47CB" w:rsidP="00ED0D4B">
                                    <w:pPr>
                                      <w:rPr>
                                        <w:rFonts w:eastAsia="Microsoft Sans Serif"/>
                                        <w:sz w:val="20"/>
                                      </w:rPr>
                                    </w:pPr>
                                  </w:p>
                                </w:tc>
                              </w:tr>
                            </w:tbl>
                            <w:p w14:paraId="40B8EF77" w14:textId="77777777" w:rsidR="00EE47CB" w:rsidRPr="00EE47CB" w:rsidRDefault="00EE47CB" w:rsidP="00ED0D4B">
                              <w:pPr>
                                <w:rPr>
                                  <w:rFonts w:eastAsia="Microsoft Sans Serif"/>
                                  <w:b/>
                                  <w:sz w:val="21"/>
                                </w:rPr>
                              </w:pPr>
                            </w:p>
                          </w:tc>
                        </w:tr>
                      </w:tbl>
                      <w:p w14:paraId="2AFE7EEF"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tbl>
                        <w:tblPr>
                          <w:tblW w:w="0" w:type="auto"/>
                          <w:tblLook w:val="0000" w:firstRow="0" w:lastRow="0" w:firstColumn="0" w:lastColumn="0" w:noHBand="0" w:noVBand="0"/>
                        </w:tblPr>
                        <w:tblGrid>
                          <w:gridCol w:w="4393"/>
                        </w:tblGrid>
                        <w:tr w:rsidR="00EE47CB" w:rsidRPr="00EE47CB" w14:paraId="571B92A7"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p w14:paraId="005850AC" w14:textId="77777777" w:rsidR="00EE47CB" w:rsidRPr="00EE47CB" w:rsidRDefault="00EE47CB" w:rsidP="00ED0D4B">
                              <w:pPr>
                                <w:rPr>
                                  <w:rFonts w:eastAsia="Microsoft Sans Serif"/>
                                  <w:sz w:val="20"/>
                                </w:rPr>
                              </w:pPr>
                              <w:r w:rsidRPr="00EE47CB">
                                <w:rPr>
                                  <w:rFonts w:eastAsia="Microsoft Sans Serif"/>
                                  <w:b/>
                                  <w:sz w:val="21"/>
                                </w:rPr>
                                <w:t>Outputs</w:t>
                              </w:r>
                            </w:p>
                          </w:tc>
                        </w:tr>
                        <w:tr w:rsidR="00EE47CB" w:rsidRPr="00EE47CB" w14:paraId="2F91F1B4"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tbl>
                              <w:tblPr>
                                <w:tblW w:w="0" w:type="auto"/>
                                <w:tblLook w:val="0000" w:firstRow="0" w:lastRow="0" w:firstColumn="0" w:lastColumn="0" w:noHBand="0" w:noVBand="0"/>
                              </w:tblPr>
                              <w:tblGrid>
                                <w:gridCol w:w="4273"/>
                              </w:tblGrid>
                              <w:tr w:rsidR="00EE47CB" w:rsidRPr="00EE47CB" w14:paraId="3DF1CDD3"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766"/>
                                    </w:tblGrid>
                                    <w:tr w:rsidR="00EE47CB" w:rsidRPr="00EE47CB" w14:paraId="4BFD5C18" w14:textId="77777777" w:rsidTr="00ED0D4B">
                                      <w:trPr>
                                        <w:trHeight w:val="320"/>
                                      </w:trPr>
                                      <w:tc>
                                        <w:tcPr>
                                          <w:tcW w:w="36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57D5E50A"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59806E01" wp14:editId="2F08F1B5">
                                                <wp:extent cx="194945" cy="1949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43C086BA" w14:textId="77777777" w:rsidR="00EE47CB" w:rsidRPr="00EE47CB" w:rsidRDefault="00EE47CB" w:rsidP="00ED0D4B">
                                          <w:pPr>
                                            <w:spacing w:before="60"/>
                                            <w:rPr>
                                              <w:rFonts w:eastAsia="Microsoft Sans Serif"/>
                                              <w:sz w:val="20"/>
                                            </w:rPr>
                                          </w:pPr>
                                          <w:r w:rsidRPr="00EE47CB">
                                            <w:rPr>
                                              <w:rFonts w:eastAsia="Microsoft Sans Serif"/>
                                              <w:sz w:val="20"/>
                                            </w:rPr>
                                            <w:t>Start date &amp; time</w:t>
                                          </w:r>
                                        </w:p>
                                      </w:tc>
                                    </w:tr>
                                  </w:tbl>
                                  <w:p w14:paraId="51C2EC58" w14:textId="77777777" w:rsidR="00EE47CB" w:rsidRPr="00EE47CB" w:rsidRDefault="00EE47CB" w:rsidP="00ED0D4B">
                                    <w:pPr>
                                      <w:rPr>
                                        <w:rFonts w:eastAsia="Microsoft Sans Serif"/>
                                        <w:sz w:val="20"/>
                                      </w:rPr>
                                    </w:pPr>
                                  </w:p>
                                </w:tc>
                              </w:tr>
                            </w:tbl>
                            <w:p w14:paraId="0071FA0A" w14:textId="77777777" w:rsidR="00EE47CB" w:rsidRPr="00EE47CB" w:rsidRDefault="00EE47CB" w:rsidP="00ED0D4B">
                              <w:pPr>
                                <w:rPr>
                                  <w:rFonts w:eastAsia="Microsoft Sans Serif"/>
                                  <w:b/>
                                  <w:sz w:val="21"/>
                                </w:rPr>
                              </w:pPr>
                            </w:p>
                          </w:tc>
                        </w:tr>
                        <w:tr w:rsidR="00EE47CB" w:rsidRPr="00EE47CB" w14:paraId="47E725AE" w14:textId="77777777" w:rsidTr="00ED0D4B">
                          <w:tblPrEx>
                            <w:tblBorders>
                              <w:top w:val="none" w:sz="0" w:space="0" w:color="F1F1F1"/>
                              <w:left w:val="none" w:sz="0" w:space="0" w:color="F1F1F1"/>
                              <w:bottom w:val="none" w:sz="0" w:space="0" w:color="F1F1F1"/>
                              <w:right w:val="none" w:sz="0" w:space="0" w:color="F1F1F1"/>
                              <w:insideH w:val="none" w:sz="0" w:space="0" w:color="F1F1F1"/>
                              <w:insideV w:val="none" w:sz="0" w:space="0" w:color="F1F1F1"/>
                            </w:tblBorders>
                          </w:tblPrEx>
                          <w:trPr>
                            <w:trHeight w:hRule="exact" w:val="4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p w14:paraId="0CF25658" w14:textId="77777777" w:rsidR="00EE47CB" w:rsidRPr="00EE47CB" w:rsidRDefault="00EE47CB" w:rsidP="00ED0D4B">
                              <w:pPr>
                                <w:rPr>
                                  <w:rFonts w:eastAsia="Microsoft Sans Serif"/>
                                  <w:b/>
                                  <w:sz w:val="21"/>
                                </w:rPr>
                              </w:pPr>
                            </w:p>
                          </w:tc>
                        </w:tr>
                        <w:tr w:rsidR="00EE47CB" w:rsidRPr="00EE47CB" w14:paraId="06AD3593"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tbl>
                              <w:tblPr>
                                <w:tblW w:w="0" w:type="auto"/>
                                <w:tblLook w:val="0000" w:firstRow="0" w:lastRow="0" w:firstColumn="0" w:lastColumn="0" w:noHBand="0" w:noVBand="0"/>
                              </w:tblPr>
                              <w:tblGrid>
                                <w:gridCol w:w="4273"/>
                              </w:tblGrid>
                              <w:tr w:rsidR="00EE47CB" w:rsidRPr="00EE47CB" w14:paraId="149C6FBC"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766"/>
                                    </w:tblGrid>
                                    <w:tr w:rsidR="00EE47CB" w:rsidRPr="00EE47CB" w14:paraId="33211638" w14:textId="77777777" w:rsidTr="00ED0D4B">
                                      <w:trPr>
                                        <w:trHeight w:val="320"/>
                                      </w:trPr>
                                      <w:tc>
                                        <w:tcPr>
                                          <w:tcW w:w="36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099D4CC8"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052D8253" wp14:editId="3DED6E43">
                                                <wp:extent cx="194945" cy="194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7297583D" w14:textId="77777777" w:rsidR="00EE47CB" w:rsidRPr="00EE47CB" w:rsidRDefault="00EE47CB" w:rsidP="00ED0D4B">
                                          <w:pPr>
                                            <w:spacing w:before="60"/>
                                            <w:rPr>
                                              <w:rFonts w:eastAsia="Microsoft Sans Serif"/>
                                              <w:sz w:val="20"/>
                                            </w:rPr>
                                          </w:pPr>
                                          <w:r w:rsidRPr="00EE47CB">
                                            <w:rPr>
                                              <w:rFonts w:eastAsia="Microsoft Sans Serif"/>
                                              <w:sz w:val="20"/>
                                            </w:rPr>
                                            <w:t>End date &amp; time</w:t>
                                          </w:r>
                                        </w:p>
                                      </w:tc>
                                    </w:tr>
                                  </w:tbl>
                                  <w:p w14:paraId="175E3824" w14:textId="77777777" w:rsidR="00EE47CB" w:rsidRPr="00EE47CB" w:rsidRDefault="00EE47CB" w:rsidP="00ED0D4B">
                                    <w:pPr>
                                      <w:rPr>
                                        <w:rFonts w:eastAsia="Microsoft Sans Serif"/>
                                        <w:sz w:val="20"/>
                                      </w:rPr>
                                    </w:pPr>
                                  </w:p>
                                </w:tc>
                              </w:tr>
                            </w:tbl>
                            <w:p w14:paraId="50772AAE" w14:textId="77777777" w:rsidR="00EE47CB" w:rsidRPr="00EE47CB" w:rsidRDefault="00EE47CB" w:rsidP="00ED0D4B">
                              <w:pPr>
                                <w:rPr>
                                  <w:rFonts w:eastAsia="Microsoft Sans Serif"/>
                                  <w:b/>
                                  <w:sz w:val="21"/>
                                </w:rPr>
                              </w:pPr>
                            </w:p>
                          </w:tc>
                        </w:tr>
                        <w:tr w:rsidR="00EE47CB" w:rsidRPr="00EE47CB" w14:paraId="452C1392" w14:textId="77777777" w:rsidTr="00ED0D4B">
                          <w:tblPrEx>
                            <w:tblBorders>
                              <w:top w:val="none" w:sz="0" w:space="0" w:color="F1F1F1"/>
                              <w:left w:val="none" w:sz="0" w:space="0" w:color="F1F1F1"/>
                              <w:bottom w:val="none" w:sz="0" w:space="0" w:color="F1F1F1"/>
                              <w:right w:val="none" w:sz="0" w:space="0" w:color="F1F1F1"/>
                              <w:insideH w:val="none" w:sz="0" w:space="0" w:color="F1F1F1"/>
                              <w:insideV w:val="none" w:sz="0" w:space="0" w:color="F1F1F1"/>
                            </w:tblBorders>
                          </w:tblPrEx>
                          <w:trPr>
                            <w:trHeight w:hRule="exact" w:val="4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p w14:paraId="3DECEC25" w14:textId="77777777" w:rsidR="00EE47CB" w:rsidRPr="00EE47CB" w:rsidRDefault="00EE47CB" w:rsidP="00ED0D4B">
                              <w:pPr>
                                <w:rPr>
                                  <w:rFonts w:eastAsia="Microsoft Sans Serif"/>
                                  <w:b/>
                                  <w:sz w:val="21"/>
                                </w:rPr>
                              </w:pPr>
                            </w:p>
                          </w:tc>
                        </w:tr>
                        <w:tr w:rsidR="00EE47CB" w:rsidRPr="00EE47CB" w14:paraId="289F8389"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tbl>
                              <w:tblPr>
                                <w:tblW w:w="0" w:type="auto"/>
                                <w:tblLook w:val="0000" w:firstRow="0" w:lastRow="0" w:firstColumn="0" w:lastColumn="0" w:noHBand="0" w:noVBand="0"/>
                              </w:tblPr>
                              <w:tblGrid>
                                <w:gridCol w:w="4273"/>
                              </w:tblGrid>
                              <w:tr w:rsidR="00EE47CB" w:rsidRPr="00EE47CB" w14:paraId="757DD0C7"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766"/>
                                    </w:tblGrid>
                                    <w:tr w:rsidR="00EE47CB" w:rsidRPr="00EE47CB" w14:paraId="1CD4CCE7" w14:textId="77777777" w:rsidTr="00ED0D4B">
                                      <w:trPr>
                                        <w:trHeight w:val="320"/>
                                      </w:trPr>
                                      <w:tc>
                                        <w:tcPr>
                                          <w:tcW w:w="36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46F7907F"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58ABDE73" wp14:editId="5481C103">
                                                <wp:extent cx="194945" cy="1949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226F246A" w14:textId="77777777" w:rsidR="00EE47CB" w:rsidRPr="00EE47CB" w:rsidRDefault="00EE47CB" w:rsidP="00ED0D4B">
                                          <w:pPr>
                                            <w:spacing w:before="60"/>
                                            <w:rPr>
                                              <w:rFonts w:eastAsia="Microsoft Sans Serif"/>
                                              <w:sz w:val="20"/>
                                            </w:rPr>
                                          </w:pPr>
                                          <w:r w:rsidRPr="00EE47CB">
                                            <w:rPr>
                                              <w:rFonts w:eastAsia="Microsoft Sans Serif"/>
                                              <w:sz w:val="20"/>
                                            </w:rPr>
                                            <w:t>Out of Office Message</w:t>
                                          </w:r>
                                        </w:p>
                                      </w:tc>
                                    </w:tr>
                                  </w:tbl>
                                  <w:p w14:paraId="2AC57DF4" w14:textId="77777777" w:rsidR="00EE47CB" w:rsidRPr="00EE47CB" w:rsidRDefault="00EE47CB" w:rsidP="00ED0D4B">
                                    <w:pPr>
                                      <w:rPr>
                                        <w:rFonts w:eastAsia="Microsoft Sans Serif"/>
                                        <w:sz w:val="20"/>
                                      </w:rPr>
                                    </w:pPr>
                                  </w:p>
                                </w:tc>
                              </w:tr>
                            </w:tbl>
                            <w:p w14:paraId="76BF6C02" w14:textId="77777777" w:rsidR="00EE47CB" w:rsidRPr="00EE47CB" w:rsidRDefault="00EE47CB" w:rsidP="00ED0D4B">
                              <w:pPr>
                                <w:rPr>
                                  <w:rFonts w:eastAsia="Microsoft Sans Serif"/>
                                  <w:b/>
                                  <w:sz w:val="21"/>
                                </w:rPr>
                              </w:pPr>
                            </w:p>
                          </w:tc>
                        </w:tr>
                      </w:tbl>
                      <w:p w14:paraId="0A85ED86" w14:textId="77777777" w:rsidR="00EE47CB" w:rsidRPr="00EE47CB" w:rsidRDefault="00EE47CB" w:rsidP="00ED0D4B">
                        <w:pPr>
                          <w:rPr>
                            <w:rFonts w:eastAsia="Microsoft Sans Serif"/>
                            <w:sz w:val="20"/>
                          </w:rPr>
                        </w:pPr>
                      </w:p>
                    </w:tc>
                  </w:tr>
                </w:tbl>
                <w:p w14:paraId="493EB38A" w14:textId="77777777" w:rsidR="00EE47CB" w:rsidRPr="00EE47CB" w:rsidRDefault="00EE47CB" w:rsidP="00ED0D4B">
                  <w:pPr>
                    <w:rPr>
                      <w:rFonts w:eastAsia="Microsoft Sans Serif"/>
                      <w:sz w:val="20"/>
                    </w:rPr>
                  </w:pPr>
                  <w:r w:rsidRPr="00EE47CB">
                    <w:rPr>
                      <w:rFonts w:eastAsia="Microsoft Sans Serif"/>
                      <w:color w:val="F1F1F1"/>
                      <w:sz w:val="2"/>
                    </w:rPr>
                    <w:t>.</w:t>
                  </w:r>
                </w:p>
              </w:tc>
            </w:tr>
          </w:tbl>
          <w:p w14:paraId="4B3E8772"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38DEFF46" w14:textId="77777777" w:rsidR="00EE47CB" w:rsidRPr="00EE47CB" w:rsidRDefault="00EE47CB" w:rsidP="00ED0D4B">
            <w:pPr>
              <w:rPr>
                <w:rFonts w:eastAsia="Microsoft Sans Serif"/>
                <w:sz w:val="20"/>
              </w:rPr>
            </w:pPr>
          </w:p>
        </w:tc>
      </w:tr>
      <w:tr w:rsidR="00EE47CB" w:rsidRPr="00EE47CB" w14:paraId="4F85C1C8" w14:textId="77777777" w:rsidTr="00ED0D4B">
        <w:trPr>
          <w:trHeight w:hRule="exact" w:val="165"/>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7395BD95"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5296E474"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01C72291" w14:textId="77777777" w:rsidR="00EE47CB" w:rsidRPr="00EE47CB" w:rsidRDefault="00EE47CB" w:rsidP="00ED0D4B">
            <w:pPr>
              <w:rPr>
                <w:rFonts w:eastAsia="Microsoft Sans Serif"/>
                <w:sz w:val="20"/>
              </w:rPr>
            </w:pPr>
          </w:p>
        </w:tc>
      </w:tr>
    </w:tbl>
    <w:p w14:paraId="5967FCD5" w14:textId="77777777" w:rsidR="00EE47CB" w:rsidRPr="00EE47CB" w:rsidRDefault="00EE47CB" w:rsidP="001473A0">
      <w:pPr>
        <w:pStyle w:val="Heading4"/>
        <w:rPr>
          <w:rFonts w:eastAsia="Microsoft Sans Serif"/>
          <w:sz w:val="20"/>
        </w:rPr>
      </w:pPr>
      <w:bookmarkStart w:id="280" w:name="_Toc419162439"/>
      <w:r w:rsidRPr="00EE47CB">
        <w:rPr>
          <w:rFonts w:eastAsia="Microsoft Sans Serif"/>
        </w:rPr>
        <w:t xml:space="preserve">1.1.2. Store </w:t>
      </w:r>
      <w:r w:rsidRPr="001473A0">
        <w:rPr>
          <w:rFonts w:eastAsia="Microsoft Sans Serif"/>
        </w:rPr>
        <w:t>OOO</w:t>
      </w:r>
      <w:r w:rsidRPr="00EE47CB">
        <w:rPr>
          <w:rFonts w:eastAsia="Microsoft Sans Serif"/>
        </w:rPr>
        <w:t xml:space="preserve"> Settings</w:t>
      </w:r>
      <w:bookmarkEnd w:id="280"/>
    </w:p>
    <w:p w14:paraId="055B6CCC" w14:textId="77777777" w:rsidR="00EE47CB" w:rsidRPr="00EE47CB" w:rsidRDefault="00EE47CB" w:rsidP="00EE47CB">
      <w:pPr>
        <w:ind w:left="624"/>
        <w:rPr>
          <w:rFonts w:eastAsia="Microsoft Sans Serif"/>
          <w:sz w:val="20"/>
        </w:rPr>
      </w:pPr>
      <w:r w:rsidRPr="00EE47CB">
        <w:rPr>
          <w:rFonts w:eastAsia="Microsoft Sans Serif"/>
          <w:sz w:val="20"/>
        </w:rPr>
        <w:t>In this activity, the out-of-office settings from the step 'Input Out of Office Settings' are stored in the database.</w:t>
      </w:r>
    </w:p>
    <w:tbl>
      <w:tblPr>
        <w:tblW w:w="0" w:type="auto"/>
        <w:tblInd w:w="624" w:type="dxa"/>
        <w:tblLook w:val="0000" w:firstRow="0" w:lastRow="0" w:firstColumn="0" w:lastColumn="0" w:noHBand="0" w:noVBand="0"/>
      </w:tblPr>
      <w:tblGrid>
        <w:gridCol w:w="144"/>
        <w:gridCol w:w="8814"/>
        <w:gridCol w:w="145"/>
      </w:tblGrid>
      <w:tr w:rsidR="00EE47CB" w:rsidRPr="00EE47CB" w14:paraId="47C4BD35" w14:textId="77777777" w:rsidTr="00ED0D4B">
        <w:trPr>
          <w:trHeight w:hRule="exact" w:val="165"/>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1F69736D"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2B7DE19C"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1744DC51" w14:textId="77777777" w:rsidR="00EE47CB" w:rsidRPr="00EE47CB" w:rsidRDefault="00EE47CB" w:rsidP="00ED0D4B">
            <w:pPr>
              <w:rPr>
                <w:rFonts w:eastAsia="Microsoft Sans Serif"/>
                <w:sz w:val="20"/>
              </w:rPr>
            </w:pPr>
          </w:p>
        </w:tc>
      </w:tr>
      <w:tr w:rsidR="00EE47CB" w:rsidRPr="00EE47CB" w14:paraId="657C832C" w14:textId="77777777" w:rsidTr="00ED0D4B">
        <w:trPr>
          <w:trHeight w:val="20"/>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619B736B"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8774"/>
            </w:tblGrid>
            <w:tr w:rsidR="00EE47CB" w:rsidRPr="00EE47CB" w14:paraId="6A9A6ECC"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430"/>
                    <w:gridCol w:w="4304"/>
                  </w:tblGrid>
                  <w:tr w:rsidR="00EE47CB" w:rsidRPr="00EE47CB" w14:paraId="3F27C697"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390"/>
                        </w:tblGrid>
                        <w:tr w:rsidR="00EE47CB" w:rsidRPr="00EE47CB" w14:paraId="7306B2B3"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23A7AF8E" w14:textId="77777777" w:rsidR="00EE47CB" w:rsidRPr="00EE47CB" w:rsidRDefault="00EE47CB" w:rsidP="00ED0D4B">
                              <w:pPr>
                                <w:rPr>
                                  <w:rFonts w:eastAsia="Microsoft Sans Serif"/>
                                  <w:sz w:val="20"/>
                                </w:rPr>
                              </w:pPr>
                              <w:r w:rsidRPr="00EE47CB">
                                <w:rPr>
                                  <w:rFonts w:eastAsia="Microsoft Sans Serif"/>
                                  <w:b/>
                                  <w:sz w:val="21"/>
                                </w:rPr>
                                <w:t>Participants</w:t>
                              </w:r>
                            </w:p>
                          </w:tc>
                        </w:tr>
                        <w:tr w:rsidR="00EE47CB" w:rsidRPr="00EE47CB" w14:paraId="1740F76E"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350"/>
                              </w:tblGrid>
                              <w:tr w:rsidR="00EE47CB" w:rsidRPr="00EE47CB" w14:paraId="18491703"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843"/>
                                    </w:tblGrid>
                                    <w:tr w:rsidR="00EE47CB" w:rsidRPr="00EE47CB" w14:paraId="584294EF" w14:textId="77777777" w:rsidTr="00ED0D4B">
                                      <w:trPr>
                                        <w:trHeight w:val="320"/>
                                      </w:trPr>
                                      <w:tc>
                                        <w:tcPr>
                                          <w:tcW w:w="24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63026E3E"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10D664C3" wp14:editId="0BE44A0F">
                                                <wp:extent cx="194945" cy="1949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6F4C2C0B" w14:textId="77777777" w:rsidR="00EE47CB" w:rsidRPr="00EE47CB" w:rsidRDefault="00EE47CB" w:rsidP="00ED0D4B">
                                          <w:pPr>
                                            <w:spacing w:before="60"/>
                                            <w:rPr>
                                              <w:rFonts w:eastAsia="Microsoft Sans Serif"/>
                                              <w:sz w:val="20"/>
                                            </w:rPr>
                                          </w:pPr>
                                          <w:r w:rsidRPr="00EE47CB">
                                            <w:rPr>
                                              <w:rFonts w:eastAsia="Microsoft Sans Serif"/>
                                              <w:sz w:val="20"/>
                                            </w:rPr>
                                            <w:t>Database</w:t>
                                          </w:r>
                                        </w:p>
                                      </w:tc>
                                    </w:tr>
                                  </w:tbl>
                                  <w:p w14:paraId="0D58873E" w14:textId="77777777" w:rsidR="00EE47CB" w:rsidRPr="00EE47CB" w:rsidRDefault="00EE47CB" w:rsidP="00ED0D4B">
                                    <w:pPr>
                                      <w:rPr>
                                        <w:rFonts w:eastAsia="Microsoft Sans Serif"/>
                                        <w:sz w:val="20"/>
                                      </w:rPr>
                                    </w:pPr>
                                  </w:p>
                                </w:tc>
                              </w:tr>
                            </w:tbl>
                            <w:p w14:paraId="47049E7D" w14:textId="77777777" w:rsidR="00EE47CB" w:rsidRPr="00EE47CB" w:rsidRDefault="00EE47CB" w:rsidP="00ED0D4B">
                              <w:pPr>
                                <w:rPr>
                                  <w:rFonts w:eastAsia="Microsoft Sans Serif"/>
                                  <w:b/>
                                  <w:sz w:val="21"/>
                                </w:rPr>
                              </w:pPr>
                            </w:p>
                          </w:tc>
                        </w:tr>
                      </w:tbl>
                      <w:p w14:paraId="3260FE85"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tbl>
                        <w:tblPr>
                          <w:tblW w:w="0" w:type="auto"/>
                          <w:tblLook w:val="0000" w:firstRow="0" w:lastRow="0" w:firstColumn="0" w:lastColumn="0" w:noHBand="0" w:noVBand="0"/>
                        </w:tblPr>
                        <w:tblGrid>
                          <w:gridCol w:w="4184"/>
                        </w:tblGrid>
                        <w:tr w:rsidR="00EE47CB" w:rsidRPr="00EE47CB" w14:paraId="7C482981"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p w14:paraId="4E10F9B3" w14:textId="77777777" w:rsidR="00EE47CB" w:rsidRPr="00EE47CB" w:rsidRDefault="00EE47CB" w:rsidP="00ED0D4B">
                              <w:pPr>
                                <w:rPr>
                                  <w:rFonts w:eastAsia="Microsoft Sans Serif"/>
                                  <w:sz w:val="20"/>
                                </w:rPr>
                              </w:pPr>
                              <w:r w:rsidRPr="00EE47CB">
                                <w:rPr>
                                  <w:rFonts w:eastAsia="Microsoft Sans Serif"/>
                                  <w:b/>
                                  <w:sz w:val="21"/>
                                </w:rPr>
                                <w:t>Inputs</w:t>
                              </w:r>
                            </w:p>
                          </w:tc>
                        </w:tr>
                        <w:tr w:rsidR="00EE47CB" w:rsidRPr="00EE47CB" w14:paraId="3A2E3425"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tbl>
                              <w:tblPr>
                                <w:tblW w:w="0" w:type="auto"/>
                                <w:tblLook w:val="0000" w:firstRow="0" w:lastRow="0" w:firstColumn="0" w:lastColumn="0" w:noHBand="0" w:noVBand="0"/>
                              </w:tblPr>
                              <w:tblGrid>
                                <w:gridCol w:w="4064"/>
                              </w:tblGrid>
                              <w:tr w:rsidR="00EE47CB" w:rsidRPr="00EE47CB" w14:paraId="0EEB69E1"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557"/>
                                    </w:tblGrid>
                                    <w:tr w:rsidR="00EE47CB" w:rsidRPr="00EE47CB" w14:paraId="406D49B2" w14:textId="77777777" w:rsidTr="00ED0D4B">
                                      <w:trPr>
                                        <w:trHeight w:val="320"/>
                                      </w:trPr>
                                      <w:tc>
                                        <w:tcPr>
                                          <w:tcW w:w="36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776D4620"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4FF9E449" wp14:editId="40B79F42">
                                                <wp:extent cx="194945" cy="194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36283B07" w14:textId="77777777" w:rsidR="00EE47CB" w:rsidRPr="00EE47CB" w:rsidRDefault="00EE47CB" w:rsidP="00ED0D4B">
                                          <w:pPr>
                                            <w:spacing w:before="60"/>
                                            <w:rPr>
                                              <w:rFonts w:eastAsia="Microsoft Sans Serif"/>
                                              <w:sz w:val="20"/>
                                            </w:rPr>
                                          </w:pPr>
                                          <w:r w:rsidRPr="00EE47CB">
                                            <w:rPr>
                                              <w:rFonts w:eastAsia="Microsoft Sans Serif"/>
                                              <w:sz w:val="20"/>
                                            </w:rPr>
                                            <w:t>User Id</w:t>
                                          </w:r>
                                        </w:p>
                                      </w:tc>
                                    </w:tr>
                                  </w:tbl>
                                  <w:p w14:paraId="3BB0F673" w14:textId="77777777" w:rsidR="00EE47CB" w:rsidRPr="00EE47CB" w:rsidRDefault="00EE47CB" w:rsidP="00ED0D4B">
                                    <w:pPr>
                                      <w:rPr>
                                        <w:rFonts w:eastAsia="Microsoft Sans Serif"/>
                                        <w:sz w:val="20"/>
                                      </w:rPr>
                                    </w:pPr>
                                  </w:p>
                                </w:tc>
                              </w:tr>
                            </w:tbl>
                            <w:p w14:paraId="784996E1" w14:textId="77777777" w:rsidR="00EE47CB" w:rsidRPr="00EE47CB" w:rsidRDefault="00EE47CB" w:rsidP="00ED0D4B">
                              <w:pPr>
                                <w:rPr>
                                  <w:rFonts w:eastAsia="Microsoft Sans Serif"/>
                                  <w:b/>
                                  <w:sz w:val="21"/>
                                </w:rPr>
                              </w:pPr>
                            </w:p>
                          </w:tc>
                        </w:tr>
                      </w:tbl>
                      <w:p w14:paraId="19933367" w14:textId="77777777" w:rsidR="00EE47CB" w:rsidRPr="00EE47CB" w:rsidRDefault="00EE47CB" w:rsidP="00ED0D4B">
                        <w:pPr>
                          <w:rPr>
                            <w:rFonts w:eastAsia="Microsoft Sans Serif"/>
                            <w:sz w:val="20"/>
                          </w:rPr>
                        </w:pPr>
                      </w:p>
                    </w:tc>
                  </w:tr>
                </w:tbl>
                <w:p w14:paraId="73FA7654" w14:textId="77777777" w:rsidR="00EE47CB" w:rsidRPr="00EE47CB" w:rsidRDefault="00EE47CB" w:rsidP="00ED0D4B">
                  <w:pPr>
                    <w:rPr>
                      <w:rFonts w:eastAsia="Microsoft Sans Serif"/>
                      <w:sz w:val="20"/>
                    </w:rPr>
                  </w:pPr>
                  <w:r w:rsidRPr="00EE47CB">
                    <w:rPr>
                      <w:rFonts w:eastAsia="Microsoft Sans Serif"/>
                      <w:color w:val="F1F1F1"/>
                      <w:sz w:val="2"/>
                    </w:rPr>
                    <w:t>.</w:t>
                  </w:r>
                </w:p>
              </w:tc>
            </w:tr>
          </w:tbl>
          <w:p w14:paraId="419972BC"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36D35BFB" w14:textId="77777777" w:rsidR="00EE47CB" w:rsidRPr="00EE47CB" w:rsidRDefault="00EE47CB" w:rsidP="00ED0D4B">
            <w:pPr>
              <w:rPr>
                <w:rFonts w:eastAsia="Microsoft Sans Serif"/>
                <w:sz w:val="20"/>
              </w:rPr>
            </w:pPr>
          </w:p>
        </w:tc>
      </w:tr>
      <w:tr w:rsidR="00EE47CB" w:rsidRPr="00EE47CB" w14:paraId="6CCD0B71" w14:textId="77777777" w:rsidTr="00ED0D4B">
        <w:trPr>
          <w:trHeight w:hRule="exact" w:val="165"/>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74C12AC3"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31927DBE"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5BEEA216" w14:textId="77777777" w:rsidR="00EE47CB" w:rsidRPr="00EE47CB" w:rsidRDefault="00EE47CB" w:rsidP="00ED0D4B">
            <w:pPr>
              <w:rPr>
                <w:rFonts w:eastAsia="Microsoft Sans Serif"/>
                <w:sz w:val="20"/>
              </w:rPr>
            </w:pPr>
          </w:p>
        </w:tc>
      </w:tr>
    </w:tbl>
    <w:p w14:paraId="113CEC02" w14:textId="77777777" w:rsidR="00EE47CB" w:rsidRPr="00EE47CB" w:rsidRDefault="00EE47CB" w:rsidP="001473A0">
      <w:pPr>
        <w:pStyle w:val="Heading4"/>
        <w:rPr>
          <w:rFonts w:eastAsia="Microsoft Sans Serif"/>
          <w:sz w:val="20"/>
        </w:rPr>
      </w:pPr>
      <w:bookmarkStart w:id="281" w:name="_Toc419162440"/>
      <w:r w:rsidRPr="00EE47CB">
        <w:rPr>
          <w:rFonts w:eastAsia="Microsoft Sans Serif"/>
        </w:rPr>
        <w:t xml:space="preserve">1.1.3. Delegate Tasks to </w:t>
      </w:r>
      <w:r w:rsidRPr="001473A0">
        <w:rPr>
          <w:rFonts w:eastAsia="Microsoft Sans Serif"/>
        </w:rPr>
        <w:t>Back</w:t>
      </w:r>
      <w:r w:rsidRPr="00EE47CB">
        <w:rPr>
          <w:rFonts w:eastAsia="Microsoft Sans Serif"/>
        </w:rPr>
        <w:t>-up Resources</w:t>
      </w:r>
      <w:bookmarkEnd w:id="281"/>
    </w:p>
    <w:p w14:paraId="6936C93D" w14:textId="77777777" w:rsidR="00EE47CB" w:rsidRPr="00EE47CB" w:rsidRDefault="00EE47CB" w:rsidP="00EE47CB">
      <w:pPr>
        <w:ind w:left="624"/>
        <w:rPr>
          <w:rFonts w:eastAsia="Microsoft Sans Serif"/>
          <w:sz w:val="20"/>
        </w:rPr>
      </w:pPr>
      <w:r w:rsidRPr="00EE47CB">
        <w:rPr>
          <w:rFonts w:eastAsia="Microsoft Sans Serif"/>
          <w:sz w:val="20"/>
        </w:rPr>
        <w:t>If back-up resources are available, then the list of those resources are displayed for each role so that the user can delegate the tasks for a particular role to a particular back-up resource.</w:t>
      </w:r>
    </w:p>
    <w:tbl>
      <w:tblPr>
        <w:tblW w:w="0" w:type="auto"/>
        <w:tblInd w:w="624" w:type="dxa"/>
        <w:tblLook w:val="0000" w:firstRow="0" w:lastRow="0" w:firstColumn="0" w:lastColumn="0" w:noHBand="0" w:noVBand="0"/>
      </w:tblPr>
      <w:tblGrid>
        <w:gridCol w:w="144"/>
        <w:gridCol w:w="8816"/>
        <w:gridCol w:w="143"/>
      </w:tblGrid>
      <w:tr w:rsidR="00EE47CB" w:rsidRPr="00EE47CB" w14:paraId="0D92233B" w14:textId="77777777" w:rsidTr="00ED0D4B">
        <w:trPr>
          <w:trHeight w:hRule="exact" w:val="165"/>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75D3120F"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3D68AEAE"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74020BF8" w14:textId="77777777" w:rsidR="00EE47CB" w:rsidRPr="00EE47CB" w:rsidRDefault="00EE47CB" w:rsidP="00ED0D4B">
            <w:pPr>
              <w:rPr>
                <w:rFonts w:eastAsia="Microsoft Sans Serif"/>
                <w:sz w:val="20"/>
              </w:rPr>
            </w:pPr>
          </w:p>
        </w:tc>
      </w:tr>
      <w:tr w:rsidR="00EE47CB" w:rsidRPr="00EE47CB" w14:paraId="65CF20B4" w14:textId="77777777" w:rsidTr="00ED0D4B">
        <w:trPr>
          <w:trHeight w:val="20"/>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3A5E44E8"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8776"/>
            </w:tblGrid>
            <w:tr w:rsidR="00EE47CB" w:rsidRPr="00EE47CB" w14:paraId="3C57BBC8"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315"/>
                    <w:gridCol w:w="4421"/>
                  </w:tblGrid>
                  <w:tr w:rsidR="00EE47CB" w:rsidRPr="00EE47CB" w14:paraId="3B880543"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275"/>
                        </w:tblGrid>
                        <w:tr w:rsidR="00EE47CB" w:rsidRPr="00EE47CB" w14:paraId="3556DD71"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4D865425" w14:textId="77777777" w:rsidR="00EE47CB" w:rsidRPr="00EE47CB" w:rsidRDefault="00EE47CB" w:rsidP="00ED0D4B">
                              <w:pPr>
                                <w:rPr>
                                  <w:rFonts w:eastAsia="Microsoft Sans Serif"/>
                                  <w:sz w:val="20"/>
                                </w:rPr>
                              </w:pPr>
                              <w:r w:rsidRPr="00EE47CB">
                                <w:rPr>
                                  <w:rFonts w:eastAsia="Microsoft Sans Serif"/>
                                  <w:b/>
                                  <w:sz w:val="21"/>
                                </w:rPr>
                                <w:t>Participants</w:t>
                              </w:r>
                            </w:p>
                          </w:tc>
                        </w:tr>
                        <w:tr w:rsidR="00EE47CB" w:rsidRPr="00EE47CB" w14:paraId="6461CE76"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235"/>
                              </w:tblGrid>
                              <w:tr w:rsidR="00EE47CB" w:rsidRPr="00EE47CB" w14:paraId="39F58172"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728"/>
                                    </w:tblGrid>
                                    <w:tr w:rsidR="00EE47CB" w:rsidRPr="00EE47CB" w14:paraId="645E89F8" w14:textId="77777777" w:rsidTr="00ED0D4B">
                                      <w:trPr>
                                        <w:trHeight w:val="320"/>
                                      </w:trPr>
                                      <w:tc>
                                        <w:tcPr>
                                          <w:tcW w:w="24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607A1543"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5F657F8A" wp14:editId="53DAC5CC">
                                                <wp:extent cx="194945" cy="1949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468E83AE" w14:textId="77777777" w:rsidR="00EE47CB" w:rsidRPr="00EE47CB" w:rsidRDefault="00EE47CB" w:rsidP="00ED0D4B">
                                          <w:pPr>
                                            <w:spacing w:before="60"/>
                                            <w:rPr>
                                              <w:rFonts w:eastAsia="Microsoft Sans Serif"/>
                                              <w:sz w:val="20"/>
                                            </w:rPr>
                                          </w:pPr>
                                          <w:r w:rsidRPr="00EE47CB">
                                            <w:rPr>
                                              <w:rFonts w:eastAsia="Microsoft Sans Serif"/>
                                              <w:sz w:val="20"/>
                                            </w:rPr>
                                            <w:t>User</w:t>
                                          </w:r>
                                        </w:p>
                                      </w:tc>
                                    </w:tr>
                                  </w:tbl>
                                  <w:p w14:paraId="19DFCE2E" w14:textId="77777777" w:rsidR="00EE47CB" w:rsidRPr="00EE47CB" w:rsidRDefault="00EE47CB" w:rsidP="00ED0D4B">
                                    <w:pPr>
                                      <w:rPr>
                                        <w:rFonts w:eastAsia="Microsoft Sans Serif"/>
                                        <w:sz w:val="20"/>
                                      </w:rPr>
                                    </w:pPr>
                                  </w:p>
                                </w:tc>
                              </w:tr>
                            </w:tbl>
                            <w:p w14:paraId="1A73B7E0" w14:textId="77777777" w:rsidR="00EE47CB" w:rsidRPr="00EE47CB" w:rsidRDefault="00EE47CB" w:rsidP="00ED0D4B">
                              <w:pPr>
                                <w:rPr>
                                  <w:rFonts w:eastAsia="Microsoft Sans Serif"/>
                                  <w:b/>
                                  <w:sz w:val="21"/>
                                </w:rPr>
                              </w:pPr>
                            </w:p>
                          </w:tc>
                        </w:tr>
                        <w:tr w:rsidR="00EE47CB" w:rsidRPr="00EE47CB" w14:paraId="3680C9B8"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173A66A7" w14:textId="77777777" w:rsidR="00EE47CB" w:rsidRPr="00EE47CB" w:rsidRDefault="00EE47CB" w:rsidP="00ED0D4B">
                              <w:pPr>
                                <w:rPr>
                                  <w:rFonts w:eastAsia="Microsoft Sans Serif"/>
                                  <w:b/>
                                  <w:sz w:val="21"/>
                                </w:rPr>
                              </w:pPr>
                              <w:r w:rsidRPr="00EE47CB">
                                <w:rPr>
                                  <w:rFonts w:eastAsia="Microsoft Sans Serif"/>
                                  <w:b/>
                                  <w:sz w:val="21"/>
                                </w:rPr>
                                <w:t>Inputs</w:t>
                              </w:r>
                            </w:p>
                          </w:tc>
                        </w:tr>
                        <w:tr w:rsidR="00EE47CB" w:rsidRPr="00EE47CB" w14:paraId="380D32D4"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235"/>
                              </w:tblGrid>
                              <w:tr w:rsidR="00EE47CB" w:rsidRPr="00EE47CB" w14:paraId="4419E84B"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728"/>
                                    </w:tblGrid>
                                    <w:tr w:rsidR="00EE47CB" w:rsidRPr="00EE47CB" w14:paraId="7ACFA094" w14:textId="77777777" w:rsidTr="00ED0D4B">
                                      <w:trPr>
                                        <w:trHeight w:val="320"/>
                                      </w:trPr>
                                      <w:tc>
                                        <w:tcPr>
                                          <w:tcW w:w="36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05C76267"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0AE2F5D5" wp14:editId="3FFDB43C">
                                                <wp:extent cx="194945" cy="1949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4D16B2A1" w14:textId="77777777" w:rsidR="00EE47CB" w:rsidRPr="00EE47CB" w:rsidRDefault="00EE47CB" w:rsidP="00ED0D4B">
                                          <w:pPr>
                                            <w:spacing w:before="60"/>
                                            <w:rPr>
                                              <w:rFonts w:eastAsia="Microsoft Sans Serif"/>
                                              <w:sz w:val="20"/>
                                            </w:rPr>
                                          </w:pPr>
                                          <w:r w:rsidRPr="00EE47CB">
                                            <w:rPr>
                                              <w:rFonts w:eastAsia="Microsoft Sans Serif"/>
                                              <w:sz w:val="20"/>
                                            </w:rPr>
                                            <w:t>User Id</w:t>
                                          </w:r>
                                        </w:p>
                                      </w:tc>
                                    </w:tr>
                                  </w:tbl>
                                  <w:p w14:paraId="0A5042A8" w14:textId="77777777" w:rsidR="00EE47CB" w:rsidRPr="00EE47CB" w:rsidRDefault="00EE47CB" w:rsidP="00ED0D4B">
                                    <w:pPr>
                                      <w:rPr>
                                        <w:rFonts w:eastAsia="Microsoft Sans Serif"/>
                                        <w:sz w:val="20"/>
                                      </w:rPr>
                                    </w:pPr>
                                  </w:p>
                                </w:tc>
                              </w:tr>
                            </w:tbl>
                            <w:p w14:paraId="30F1671B" w14:textId="77777777" w:rsidR="00EE47CB" w:rsidRPr="00EE47CB" w:rsidRDefault="00EE47CB" w:rsidP="00ED0D4B">
                              <w:pPr>
                                <w:rPr>
                                  <w:rFonts w:eastAsia="Microsoft Sans Serif"/>
                                  <w:b/>
                                  <w:sz w:val="21"/>
                                </w:rPr>
                              </w:pPr>
                            </w:p>
                          </w:tc>
                        </w:tr>
                        <w:tr w:rsidR="00EE47CB" w:rsidRPr="00EE47CB" w14:paraId="2534CCBA" w14:textId="77777777" w:rsidTr="00ED0D4B">
                          <w:tblPrEx>
                            <w:tblBorders>
                              <w:top w:val="none" w:sz="0" w:space="0" w:color="F1F1F1"/>
                              <w:left w:val="none" w:sz="0" w:space="0" w:color="F1F1F1"/>
                              <w:bottom w:val="none" w:sz="0" w:space="0" w:color="F1F1F1"/>
                              <w:right w:val="none" w:sz="0" w:space="0" w:color="F1F1F1"/>
                              <w:insideH w:val="none" w:sz="0" w:space="0" w:color="F1F1F1"/>
                              <w:insideV w:val="none" w:sz="0" w:space="0" w:color="F1F1F1"/>
                            </w:tblBorders>
                          </w:tblPrEx>
                          <w:trPr>
                            <w:trHeight w:hRule="exact" w:val="4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6D63B572" w14:textId="77777777" w:rsidR="00EE47CB" w:rsidRPr="00EE47CB" w:rsidRDefault="00EE47CB" w:rsidP="00ED0D4B">
                              <w:pPr>
                                <w:rPr>
                                  <w:rFonts w:eastAsia="Microsoft Sans Serif"/>
                                  <w:b/>
                                  <w:sz w:val="21"/>
                                </w:rPr>
                              </w:pPr>
                            </w:p>
                          </w:tc>
                        </w:tr>
                        <w:tr w:rsidR="00EE47CB" w:rsidRPr="00EE47CB" w14:paraId="26C1CF69"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235"/>
                              </w:tblGrid>
                              <w:tr w:rsidR="00EE47CB" w:rsidRPr="00EE47CB" w14:paraId="28B9D8C8"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728"/>
                                    </w:tblGrid>
                                    <w:tr w:rsidR="00EE47CB" w:rsidRPr="00EE47CB" w14:paraId="5F07EBF6" w14:textId="77777777" w:rsidTr="00ED0D4B">
                                      <w:trPr>
                                        <w:trHeight w:val="320"/>
                                      </w:trPr>
                                      <w:tc>
                                        <w:tcPr>
                                          <w:tcW w:w="36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759ECE37"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02F8430F" wp14:editId="09314116">
                                                <wp:extent cx="194945" cy="1949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6859FB3B" w14:textId="77777777" w:rsidR="00EE47CB" w:rsidRPr="00EE47CB" w:rsidRDefault="00EE47CB" w:rsidP="00ED0D4B">
                                          <w:pPr>
                                            <w:spacing w:before="60"/>
                                            <w:rPr>
                                              <w:rFonts w:eastAsia="Microsoft Sans Serif"/>
                                              <w:sz w:val="20"/>
                                            </w:rPr>
                                          </w:pPr>
                                          <w:r w:rsidRPr="00EE47CB">
                                            <w:rPr>
                                              <w:rFonts w:eastAsia="Microsoft Sans Serif"/>
                                              <w:sz w:val="20"/>
                                            </w:rPr>
                                            <w:t>Current Roles</w:t>
                                          </w:r>
                                        </w:p>
                                      </w:tc>
                                    </w:tr>
                                  </w:tbl>
                                  <w:p w14:paraId="4DF41AED" w14:textId="77777777" w:rsidR="00EE47CB" w:rsidRPr="00EE47CB" w:rsidRDefault="00EE47CB" w:rsidP="00ED0D4B">
                                    <w:pPr>
                                      <w:rPr>
                                        <w:rFonts w:eastAsia="Microsoft Sans Serif"/>
                                        <w:sz w:val="20"/>
                                      </w:rPr>
                                    </w:pPr>
                                  </w:p>
                                </w:tc>
                              </w:tr>
                            </w:tbl>
                            <w:p w14:paraId="7CBE2C98" w14:textId="77777777" w:rsidR="00EE47CB" w:rsidRPr="00EE47CB" w:rsidRDefault="00EE47CB" w:rsidP="00ED0D4B">
                              <w:pPr>
                                <w:rPr>
                                  <w:rFonts w:eastAsia="Microsoft Sans Serif"/>
                                  <w:b/>
                                  <w:sz w:val="21"/>
                                </w:rPr>
                              </w:pPr>
                            </w:p>
                          </w:tc>
                        </w:tr>
                        <w:tr w:rsidR="00EE47CB" w:rsidRPr="00EE47CB" w14:paraId="26D6C70D" w14:textId="77777777" w:rsidTr="00ED0D4B">
                          <w:tblPrEx>
                            <w:tblBorders>
                              <w:top w:val="none" w:sz="0" w:space="0" w:color="F1F1F1"/>
                              <w:left w:val="none" w:sz="0" w:space="0" w:color="F1F1F1"/>
                              <w:bottom w:val="none" w:sz="0" w:space="0" w:color="F1F1F1"/>
                              <w:right w:val="none" w:sz="0" w:space="0" w:color="F1F1F1"/>
                              <w:insideH w:val="none" w:sz="0" w:space="0" w:color="F1F1F1"/>
                              <w:insideV w:val="none" w:sz="0" w:space="0" w:color="F1F1F1"/>
                            </w:tblBorders>
                          </w:tblPrEx>
                          <w:trPr>
                            <w:trHeight w:hRule="exact" w:val="4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743EC349" w14:textId="77777777" w:rsidR="00EE47CB" w:rsidRPr="00EE47CB" w:rsidRDefault="00EE47CB" w:rsidP="00ED0D4B">
                              <w:pPr>
                                <w:rPr>
                                  <w:rFonts w:eastAsia="Microsoft Sans Serif"/>
                                  <w:b/>
                                  <w:sz w:val="21"/>
                                </w:rPr>
                              </w:pPr>
                            </w:p>
                          </w:tc>
                        </w:tr>
                        <w:tr w:rsidR="00EE47CB" w:rsidRPr="00EE47CB" w14:paraId="214D1296"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235"/>
                              </w:tblGrid>
                              <w:tr w:rsidR="00EE47CB" w:rsidRPr="00EE47CB" w14:paraId="47460BDB"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728"/>
                                    </w:tblGrid>
                                    <w:tr w:rsidR="00EE47CB" w:rsidRPr="00EE47CB" w14:paraId="6CC0AC2B" w14:textId="77777777" w:rsidTr="00ED0D4B">
                                      <w:trPr>
                                        <w:trHeight w:val="320"/>
                                      </w:trPr>
                                      <w:tc>
                                        <w:tcPr>
                                          <w:tcW w:w="36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189EF732"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419AAA08" wp14:editId="6579D8D9">
                                                <wp:extent cx="194945" cy="1949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257DF8DB" w14:textId="77777777" w:rsidR="00EE47CB" w:rsidRPr="00EE47CB" w:rsidRDefault="00EE47CB" w:rsidP="00ED0D4B">
                                          <w:pPr>
                                            <w:spacing w:before="60"/>
                                            <w:rPr>
                                              <w:rFonts w:eastAsia="Microsoft Sans Serif"/>
                                              <w:sz w:val="20"/>
                                            </w:rPr>
                                          </w:pPr>
                                          <w:r w:rsidRPr="00EE47CB">
                                            <w:rPr>
                                              <w:rFonts w:eastAsia="Microsoft Sans Serif"/>
                                              <w:sz w:val="20"/>
                                            </w:rPr>
                                            <w:t>Back-up Resource List for each Role</w:t>
                                          </w:r>
                                        </w:p>
                                      </w:tc>
                                    </w:tr>
                                  </w:tbl>
                                  <w:p w14:paraId="3699D9D2" w14:textId="77777777" w:rsidR="00EE47CB" w:rsidRPr="00EE47CB" w:rsidRDefault="00EE47CB" w:rsidP="00ED0D4B">
                                    <w:pPr>
                                      <w:rPr>
                                        <w:rFonts w:eastAsia="Microsoft Sans Serif"/>
                                        <w:sz w:val="20"/>
                                      </w:rPr>
                                    </w:pPr>
                                  </w:p>
                                </w:tc>
                              </w:tr>
                            </w:tbl>
                            <w:p w14:paraId="65419DBC" w14:textId="77777777" w:rsidR="00EE47CB" w:rsidRPr="00EE47CB" w:rsidRDefault="00EE47CB" w:rsidP="00ED0D4B">
                              <w:pPr>
                                <w:rPr>
                                  <w:rFonts w:eastAsia="Microsoft Sans Serif"/>
                                  <w:b/>
                                  <w:sz w:val="21"/>
                                </w:rPr>
                              </w:pPr>
                            </w:p>
                          </w:tc>
                        </w:tr>
                      </w:tbl>
                      <w:p w14:paraId="24CEBD71"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tbl>
                        <w:tblPr>
                          <w:tblW w:w="0" w:type="auto"/>
                          <w:tblLook w:val="0000" w:firstRow="0" w:lastRow="0" w:firstColumn="0" w:lastColumn="0" w:noHBand="0" w:noVBand="0"/>
                        </w:tblPr>
                        <w:tblGrid>
                          <w:gridCol w:w="4301"/>
                        </w:tblGrid>
                        <w:tr w:rsidR="00EE47CB" w:rsidRPr="00EE47CB" w14:paraId="6611489C"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p w14:paraId="2A464D54" w14:textId="77777777" w:rsidR="00EE47CB" w:rsidRPr="00EE47CB" w:rsidRDefault="00EE47CB" w:rsidP="00ED0D4B">
                              <w:pPr>
                                <w:rPr>
                                  <w:rFonts w:eastAsia="Microsoft Sans Serif"/>
                                  <w:sz w:val="20"/>
                                </w:rPr>
                              </w:pPr>
                              <w:r w:rsidRPr="00EE47CB">
                                <w:rPr>
                                  <w:rFonts w:eastAsia="Microsoft Sans Serif"/>
                                  <w:b/>
                                  <w:sz w:val="21"/>
                                </w:rPr>
                                <w:t>Outputs</w:t>
                              </w:r>
                            </w:p>
                          </w:tc>
                        </w:tr>
                        <w:tr w:rsidR="00EE47CB" w:rsidRPr="00EE47CB" w14:paraId="3AEB07AE"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tbl>
                              <w:tblPr>
                                <w:tblW w:w="0" w:type="auto"/>
                                <w:tblLook w:val="0000" w:firstRow="0" w:lastRow="0" w:firstColumn="0" w:lastColumn="0" w:noHBand="0" w:noVBand="0"/>
                              </w:tblPr>
                              <w:tblGrid>
                                <w:gridCol w:w="4181"/>
                              </w:tblGrid>
                              <w:tr w:rsidR="00EE47CB" w:rsidRPr="00EE47CB" w14:paraId="4525FC02"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674"/>
                                    </w:tblGrid>
                                    <w:tr w:rsidR="00EE47CB" w:rsidRPr="00EE47CB" w14:paraId="678F79C4" w14:textId="77777777" w:rsidTr="00ED0D4B">
                                      <w:trPr>
                                        <w:trHeight w:val="320"/>
                                      </w:trPr>
                                      <w:tc>
                                        <w:tcPr>
                                          <w:tcW w:w="36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401B723F"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0E80F997" wp14:editId="04F3D9E5">
                                                <wp:extent cx="194945" cy="1949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77FAB21A" w14:textId="77777777" w:rsidR="00EE47CB" w:rsidRPr="00EE47CB" w:rsidRDefault="00EE47CB" w:rsidP="00ED0D4B">
                                          <w:pPr>
                                            <w:spacing w:before="60"/>
                                            <w:rPr>
                                              <w:rFonts w:eastAsia="Microsoft Sans Serif"/>
                                              <w:sz w:val="20"/>
                                            </w:rPr>
                                          </w:pPr>
                                          <w:r w:rsidRPr="00EE47CB">
                                            <w:rPr>
                                              <w:rFonts w:eastAsia="Microsoft Sans Serif"/>
                                              <w:sz w:val="20"/>
                                            </w:rPr>
                                            <w:t>Back-up Resource for each Role</w:t>
                                          </w:r>
                                        </w:p>
                                      </w:tc>
                                    </w:tr>
                                  </w:tbl>
                                  <w:p w14:paraId="063F4AD2" w14:textId="77777777" w:rsidR="00EE47CB" w:rsidRPr="00EE47CB" w:rsidRDefault="00EE47CB" w:rsidP="00ED0D4B">
                                    <w:pPr>
                                      <w:rPr>
                                        <w:rFonts w:eastAsia="Microsoft Sans Serif"/>
                                        <w:sz w:val="20"/>
                                      </w:rPr>
                                    </w:pPr>
                                  </w:p>
                                </w:tc>
                              </w:tr>
                            </w:tbl>
                            <w:p w14:paraId="5D41A886" w14:textId="77777777" w:rsidR="00EE47CB" w:rsidRPr="00EE47CB" w:rsidRDefault="00EE47CB" w:rsidP="00ED0D4B">
                              <w:pPr>
                                <w:rPr>
                                  <w:rFonts w:eastAsia="Microsoft Sans Serif"/>
                                  <w:b/>
                                  <w:sz w:val="21"/>
                                </w:rPr>
                              </w:pPr>
                            </w:p>
                          </w:tc>
                        </w:tr>
                      </w:tbl>
                      <w:p w14:paraId="6592605F" w14:textId="77777777" w:rsidR="00EE47CB" w:rsidRPr="00EE47CB" w:rsidRDefault="00EE47CB" w:rsidP="00ED0D4B">
                        <w:pPr>
                          <w:rPr>
                            <w:rFonts w:eastAsia="Microsoft Sans Serif"/>
                            <w:sz w:val="20"/>
                          </w:rPr>
                        </w:pPr>
                      </w:p>
                    </w:tc>
                  </w:tr>
                </w:tbl>
                <w:p w14:paraId="6C3EB2A1" w14:textId="77777777" w:rsidR="00EE47CB" w:rsidRPr="00EE47CB" w:rsidRDefault="00EE47CB" w:rsidP="00ED0D4B">
                  <w:pPr>
                    <w:rPr>
                      <w:rFonts w:eastAsia="Microsoft Sans Serif"/>
                      <w:sz w:val="20"/>
                    </w:rPr>
                  </w:pPr>
                  <w:r w:rsidRPr="00EE47CB">
                    <w:rPr>
                      <w:rFonts w:eastAsia="Microsoft Sans Serif"/>
                      <w:color w:val="F1F1F1"/>
                      <w:sz w:val="2"/>
                    </w:rPr>
                    <w:t>.</w:t>
                  </w:r>
                </w:p>
              </w:tc>
            </w:tr>
          </w:tbl>
          <w:p w14:paraId="0CCBB3B6"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7DBA0E9A" w14:textId="77777777" w:rsidR="00EE47CB" w:rsidRPr="00EE47CB" w:rsidRDefault="00EE47CB" w:rsidP="00ED0D4B">
            <w:pPr>
              <w:rPr>
                <w:rFonts w:eastAsia="Microsoft Sans Serif"/>
                <w:sz w:val="20"/>
              </w:rPr>
            </w:pPr>
          </w:p>
        </w:tc>
      </w:tr>
      <w:tr w:rsidR="00EE47CB" w:rsidRPr="00EE47CB" w14:paraId="404D516E" w14:textId="77777777" w:rsidTr="00ED0D4B">
        <w:trPr>
          <w:trHeight w:hRule="exact" w:val="165"/>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562695D8"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214F745C"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002FAEB0" w14:textId="77777777" w:rsidR="00EE47CB" w:rsidRPr="00EE47CB" w:rsidRDefault="00EE47CB" w:rsidP="00ED0D4B">
            <w:pPr>
              <w:rPr>
                <w:rFonts w:eastAsia="Microsoft Sans Serif"/>
                <w:sz w:val="20"/>
              </w:rPr>
            </w:pPr>
          </w:p>
        </w:tc>
      </w:tr>
    </w:tbl>
    <w:p w14:paraId="7139CB57" w14:textId="77777777" w:rsidR="00EE47CB" w:rsidRPr="00EE47CB" w:rsidRDefault="00EE47CB" w:rsidP="001473A0">
      <w:pPr>
        <w:pStyle w:val="Heading4"/>
        <w:rPr>
          <w:rFonts w:eastAsia="Microsoft Sans Serif"/>
          <w:sz w:val="20"/>
        </w:rPr>
      </w:pPr>
      <w:bookmarkStart w:id="282" w:name="_Toc419162441"/>
      <w:r w:rsidRPr="00EE47CB">
        <w:rPr>
          <w:rFonts w:eastAsia="Microsoft Sans Serif"/>
        </w:rPr>
        <w:t xml:space="preserve">1.1.4. Find </w:t>
      </w:r>
      <w:r w:rsidRPr="001473A0">
        <w:rPr>
          <w:rFonts w:eastAsia="Microsoft Sans Serif"/>
        </w:rPr>
        <w:t>Roles</w:t>
      </w:r>
      <w:bookmarkEnd w:id="282"/>
    </w:p>
    <w:p w14:paraId="513AC3C9" w14:textId="77777777" w:rsidR="00EE47CB" w:rsidRPr="00EE47CB" w:rsidRDefault="00EE47CB" w:rsidP="00EE47CB">
      <w:pPr>
        <w:ind w:left="624"/>
        <w:rPr>
          <w:rFonts w:eastAsia="Microsoft Sans Serif"/>
          <w:sz w:val="20"/>
        </w:rPr>
      </w:pPr>
      <w:r w:rsidRPr="00EE47CB">
        <w:rPr>
          <w:rFonts w:eastAsia="Microsoft Sans Serif"/>
          <w:sz w:val="20"/>
        </w:rPr>
        <w:t>This activity returns the current roles assigned to the user from the database.</w:t>
      </w:r>
    </w:p>
    <w:tbl>
      <w:tblPr>
        <w:tblW w:w="0" w:type="auto"/>
        <w:tblInd w:w="624" w:type="dxa"/>
        <w:tblLook w:val="0000" w:firstRow="0" w:lastRow="0" w:firstColumn="0" w:lastColumn="0" w:noHBand="0" w:noVBand="0"/>
      </w:tblPr>
      <w:tblGrid>
        <w:gridCol w:w="144"/>
        <w:gridCol w:w="8815"/>
        <w:gridCol w:w="144"/>
      </w:tblGrid>
      <w:tr w:rsidR="00EE47CB" w:rsidRPr="00EE47CB" w14:paraId="45652AF9" w14:textId="77777777" w:rsidTr="00ED0D4B">
        <w:trPr>
          <w:trHeight w:hRule="exact" w:val="165"/>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5675E789"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044053BB"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32D8E20F" w14:textId="77777777" w:rsidR="00EE47CB" w:rsidRPr="00EE47CB" w:rsidRDefault="00EE47CB" w:rsidP="00ED0D4B">
            <w:pPr>
              <w:rPr>
                <w:rFonts w:eastAsia="Microsoft Sans Serif"/>
                <w:sz w:val="20"/>
              </w:rPr>
            </w:pPr>
          </w:p>
        </w:tc>
      </w:tr>
      <w:tr w:rsidR="00EE47CB" w:rsidRPr="00EE47CB" w14:paraId="272737E1" w14:textId="77777777" w:rsidTr="00ED0D4B">
        <w:trPr>
          <w:trHeight w:val="20"/>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552E5DE9"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8775"/>
            </w:tblGrid>
            <w:tr w:rsidR="00EE47CB" w:rsidRPr="00EE47CB" w14:paraId="4CDCD077"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355"/>
                    <w:gridCol w:w="4380"/>
                  </w:tblGrid>
                  <w:tr w:rsidR="00EE47CB" w:rsidRPr="00EE47CB" w14:paraId="28C4DE58"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315"/>
                        </w:tblGrid>
                        <w:tr w:rsidR="00EE47CB" w:rsidRPr="00EE47CB" w14:paraId="1120458B"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6ED58A1C" w14:textId="77777777" w:rsidR="00EE47CB" w:rsidRPr="00EE47CB" w:rsidRDefault="00EE47CB" w:rsidP="00ED0D4B">
                              <w:pPr>
                                <w:rPr>
                                  <w:rFonts w:eastAsia="Microsoft Sans Serif"/>
                                  <w:sz w:val="20"/>
                                </w:rPr>
                              </w:pPr>
                              <w:r w:rsidRPr="00EE47CB">
                                <w:rPr>
                                  <w:rFonts w:eastAsia="Microsoft Sans Serif"/>
                                  <w:b/>
                                  <w:sz w:val="21"/>
                                </w:rPr>
                                <w:t>Participants</w:t>
                              </w:r>
                            </w:p>
                          </w:tc>
                        </w:tr>
                        <w:tr w:rsidR="00EE47CB" w:rsidRPr="00EE47CB" w14:paraId="3895BAA9"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275"/>
                              </w:tblGrid>
                              <w:tr w:rsidR="00EE47CB" w:rsidRPr="00EE47CB" w14:paraId="3709A9C6"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768"/>
                                    </w:tblGrid>
                                    <w:tr w:rsidR="00EE47CB" w:rsidRPr="00EE47CB" w14:paraId="5A1A4337" w14:textId="77777777" w:rsidTr="00ED0D4B">
                                      <w:trPr>
                                        <w:trHeight w:val="320"/>
                                      </w:trPr>
                                      <w:tc>
                                        <w:tcPr>
                                          <w:tcW w:w="24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1E18923B"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19FAD6F9" wp14:editId="4715CB73">
                                                <wp:extent cx="194945" cy="1949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2FAEA5C5" w14:textId="77777777" w:rsidR="00EE47CB" w:rsidRPr="00EE47CB" w:rsidRDefault="00EE47CB" w:rsidP="00ED0D4B">
                                          <w:pPr>
                                            <w:spacing w:before="60"/>
                                            <w:rPr>
                                              <w:rFonts w:eastAsia="Microsoft Sans Serif"/>
                                              <w:sz w:val="20"/>
                                            </w:rPr>
                                          </w:pPr>
                                          <w:r w:rsidRPr="00EE47CB">
                                            <w:rPr>
                                              <w:rFonts w:eastAsia="Microsoft Sans Serif"/>
                                              <w:sz w:val="20"/>
                                            </w:rPr>
                                            <w:t>Database</w:t>
                                          </w:r>
                                        </w:p>
                                      </w:tc>
                                    </w:tr>
                                  </w:tbl>
                                  <w:p w14:paraId="3C918E37" w14:textId="77777777" w:rsidR="00EE47CB" w:rsidRPr="00EE47CB" w:rsidRDefault="00EE47CB" w:rsidP="00ED0D4B">
                                    <w:pPr>
                                      <w:rPr>
                                        <w:rFonts w:eastAsia="Microsoft Sans Serif"/>
                                        <w:sz w:val="20"/>
                                      </w:rPr>
                                    </w:pPr>
                                  </w:p>
                                </w:tc>
                              </w:tr>
                            </w:tbl>
                            <w:p w14:paraId="08C2E9F3" w14:textId="77777777" w:rsidR="00EE47CB" w:rsidRPr="00EE47CB" w:rsidRDefault="00EE47CB" w:rsidP="00ED0D4B">
                              <w:pPr>
                                <w:rPr>
                                  <w:rFonts w:eastAsia="Microsoft Sans Serif"/>
                                  <w:b/>
                                  <w:sz w:val="21"/>
                                </w:rPr>
                              </w:pPr>
                            </w:p>
                          </w:tc>
                        </w:tr>
                        <w:tr w:rsidR="00EE47CB" w:rsidRPr="00EE47CB" w14:paraId="617D4737"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6326C5C0" w14:textId="77777777" w:rsidR="00EE47CB" w:rsidRPr="00EE47CB" w:rsidRDefault="00EE47CB" w:rsidP="00ED0D4B">
                              <w:pPr>
                                <w:rPr>
                                  <w:rFonts w:eastAsia="Microsoft Sans Serif"/>
                                  <w:b/>
                                  <w:sz w:val="21"/>
                                </w:rPr>
                              </w:pPr>
                              <w:r w:rsidRPr="00EE47CB">
                                <w:rPr>
                                  <w:rFonts w:eastAsia="Microsoft Sans Serif"/>
                                  <w:b/>
                                  <w:sz w:val="21"/>
                                </w:rPr>
                                <w:t>Inputs</w:t>
                              </w:r>
                            </w:p>
                          </w:tc>
                        </w:tr>
                        <w:tr w:rsidR="00EE47CB" w:rsidRPr="00EE47CB" w14:paraId="0231C193"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275"/>
                              </w:tblGrid>
                              <w:tr w:rsidR="00EE47CB" w:rsidRPr="00EE47CB" w14:paraId="5435C28B"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768"/>
                                    </w:tblGrid>
                                    <w:tr w:rsidR="00EE47CB" w:rsidRPr="00EE47CB" w14:paraId="1010C3CA" w14:textId="77777777" w:rsidTr="00ED0D4B">
                                      <w:trPr>
                                        <w:trHeight w:val="320"/>
                                      </w:trPr>
                                      <w:tc>
                                        <w:tcPr>
                                          <w:tcW w:w="36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1E21FB79" w14:textId="77777777" w:rsidR="00EE47CB" w:rsidRPr="00EE47CB" w:rsidRDefault="006D1F17" w:rsidP="00ED0D4B">
                                          <w:pPr>
                                            <w:spacing w:before="60"/>
                                            <w:rPr>
                                              <w:rFonts w:eastAsia="Microsoft Sans Serif"/>
                                              <w:sz w:val="20"/>
                                            </w:rPr>
                                          </w:pPr>
                                          <w:r>
                                            <w:rPr>
                                              <w:rFonts w:eastAsia="Microsoft Sans Serif"/>
                                              <w:noProof/>
                                              <w:sz w:val="20"/>
                                            </w:rPr>
                                            <w:lastRenderedPageBreak/>
                                            <w:drawing>
                                              <wp:inline distT="0" distB="0" distL="0" distR="0" wp14:anchorId="2A2ACF13" wp14:editId="4756CCA4">
                                                <wp:extent cx="194945" cy="1949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18B9196A" w14:textId="77777777" w:rsidR="00EE47CB" w:rsidRPr="00EE47CB" w:rsidRDefault="00EE47CB" w:rsidP="00ED0D4B">
                                          <w:pPr>
                                            <w:spacing w:before="60"/>
                                            <w:rPr>
                                              <w:rFonts w:eastAsia="Microsoft Sans Serif"/>
                                              <w:sz w:val="20"/>
                                            </w:rPr>
                                          </w:pPr>
                                          <w:r w:rsidRPr="00EE47CB">
                                            <w:rPr>
                                              <w:rFonts w:eastAsia="Microsoft Sans Serif"/>
                                              <w:sz w:val="20"/>
                                            </w:rPr>
                                            <w:t>User Id</w:t>
                                          </w:r>
                                        </w:p>
                                      </w:tc>
                                    </w:tr>
                                  </w:tbl>
                                  <w:p w14:paraId="6E33CC69" w14:textId="77777777" w:rsidR="00EE47CB" w:rsidRPr="00EE47CB" w:rsidRDefault="00EE47CB" w:rsidP="00ED0D4B">
                                    <w:pPr>
                                      <w:rPr>
                                        <w:rFonts w:eastAsia="Microsoft Sans Serif"/>
                                        <w:sz w:val="20"/>
                                      </w:rPr>
                                    </w:pPr>
                                  </w:p>
                                </w:tc>
                              </w:tr>
                            </w:tbl>
                            <w:p w14:paraId="2D7525A4" w14:textId="77777777" w:rsidR="00EE47CB" w:rsidRPr="00EE47CB" w:rsidRDefault="00EE47CB" w:rsidP="00ED0D4B">
                              <w:pPr>
                                <w:rPr>
                                  <w:rFonts w:eastAsia="Microsoft Sans Serif"/>
                                  <w:b/>
                                  <w:sz w:val="21"/>
                                </w:rPr>
                              </w:pPr>
                            </w:p>
                          </w:tc>
                        </w:tr>
                      </w:tbl>
                      <w:p w14:paraId="49DBD255"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tbl>
                        <w:tblPr>
                          <w:tblW w:w="0" w:type="auto"/>
                          <w:tblLook w:val="0000" w:firstRow="0" w:lastRow="0" w:firstColumn="0" w:lastColumn="0" w:noHBand="0" w:noVBand="0"/>
                        </w:tblPr>
                        <w:tblGrid>
                          <w:gridCol w:w="4260"/>
                        </w:tblGrid>
                        <w:tr w:rsidR="00EE47CB" w:rsidRPr="00EE47CB" w14:paraId="3756A4A1"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p w14:paraId="1120EDFC" w14:textId="77777777" w:rsidR="00EE47CB" w:rsidRPr="00EE47CB" w:rsidRDefault="00EE47CB" w:rsidP="00ED0D4B">
                              <w:pPr>
                                <w:rPr>
                                  <w:rFonts w:eastAsia="Microsoft Sans Serif"/>
                                  <w:sz w:val="20"/>
                                </w:rPr>
                              </w:pPr>
                              <w:r w:rsidRPr="00EE47CB">
                                <w:rPr>
                                  <w:rFonts w:eastAsia="Microsoft Sans Serif"/>
                                  <w:b/>
                                  <w:sz w:val="21"/>
                                </w:rPr>
                                <w:lastRenderedPageBreak/>
                                <w:t>Outputs</w:t>
                              </w:r>
                            </w:p>
                          </w:tc>
                        </w:tr>
                        <w:tr w:rsidR="00EE47CB" w:rsidRPr="00EE47CB" w14:paraId="355299C1"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tbl>
                              <w:tblPr>
                                <w:tblW w:w="0" w:type="auto"/>
                                <w:tblLook w:val="0000" w:firstRow="0" w:lastRow="0" w:firstColumn="0" w:lastColumn="0" w:noHBand="0" w:noVBand="0"/>
                              </w:tblPr>
                              <w:tblGrid>
                                <w:gridCol w:w="4140"/>
                              </w:tblGrid>
                              <w:tr w:rsidR="00EE47CB" w:rsidRPr="00EE47CB" w14:paraId="5A3191D4"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633"/>
                                    </w:tblGrid>
                                    <w:tr w:rsidR="00EE47CB" w:rsidRPr="00EE47CB" w14:paraId="134EE37B" w14:textId="77777777" w:rsidTr="00ED0D4B">
                                      <w:trPr>
                                        <w:trHeight w:val="320"/>
                                      </w:trPr>
                                      <w:tc>
                                        <w:tcPr>
                                          <w:tcW w:w="36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11F6844A"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67F58704" wp14:editId="5149A3AE">
                                                <wp:extent cx="194945" cy="1949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393DCF85" w14:textId="77777777" w:rsidR="00EE47CB" w:rsidRPr="00EE47CB" w:rsidRDefault="00EE47CB" w:rsidP="00ED0D4B">
                                          <w:pPr>
                                            <w:spacing w:before="60"/>
                                            <w:rPr>
                                              <w:rFonts w:eastAsia="Microsoft Sans Serif"/>
                                              <w:sz w:val="20"/>
                                            </w:rPr>
                                          </w:pPr>
                                          <w:r w:rsidRPr="00EE47CB">
                                            <w:rPr>
                                              <w:rFonts w:eastAsia="Microsoft Sans Serif"/>
                                              <w:sz w:val="20"/>
                                            </w:rPr>
                                            <w:t>Current Roles</w:t>
                                          </w:r>
                                        </w:p>
                                      </w:tc>
                                    </w:tr>
                                  </w:tbl>
                                  <w:p w14:paraId="5479A812" w14:textId="77777777" w:rsidR="00EE47CB" w:rsidRPr="00EE47CB" w:rsidRDefault="00EE47CB" w:rsidP="00ED0D4B">
                                    <w:pPr>
                                      <w:rPr>
                                        <w:rFonts w:eastAsia="Microsoft Sans Serif"/>
                                        <w:sz w:val="20"/>
                                      </w:rPr>
                                    </w:pPr>
                                  </w:p>
                                </w:tc>
                              </w:tr>
                            </w:tbl>
                            <w:p w14:paraId="3AB4634F" w14:textId="77777777" w:rsidR="00EE47CB" w:rsidRPr="00EE47CB" w:rsidRDefault="00EE47CB" w:rsidP="00ED0D4B">
                              <w:pPr>
                                <w:rPr>
                                  <w:rFonts w:eastAsia="Microsoft Sans Serif"/>
                                  <w:b/>
                                  <w:sz w:val="21"/>
                                </w:rPr>
                              </w:pPr>
                            </w:p>
                          </w:tc>
                        </w:tr>
                      </w:tbl>
                      <w:p w14:paraId="3CE1429A" w14:textId="77777777" w:rsidR="00EE47CB" w:rsidRPr="00EE47CB" w:rsidRDefault="00EE47CB" w:rsidP="00ED0D4B">
                        <w:pPr>
                          <w:rPr>
                            <w:rFonts w:eastAsia="Microsoft Sans Serif"/>
                            <w:sz w:val="20"/>
                          </w:rPr>
                        </w:pPr>
                      </w:p>
                    </w:tc>
                  </w:tr>
                </w:tbl>
                <w:p w14:paraId="2392ABFD" w14:textId="77777777" w:rsidR="00EE47CB" w:rsidRPr="00EE47CB" w:rsidRDefault="00EE47CB" w:rsidP="00ED0D4B">
                  <w:pPr>
                    <w:rPr>
                      <w:rFonts w:eastAsia="Microsoft Sans Serif"/>
                      <w:sz w:val="20"/>
                    </w:rPr>
                  </w:pPr>
                  <w:r w:rsidRPr="00EE47CB">
                    <w:rPr>
                      <w:rFonts w:eastAsia="Microsoft Sans Serif"/>
                      <w:color w:val="F1F1F1"/>
                      <w:sz w:val="2"/>
                    </w:rPr>
                    <w:lastRenderedPageBreak/>
                    <w:t>.</w:t>
                  </w:r>
                </w:p>
              </w:tc>
            </w:tr>
          </w:tbl>
          <w:p w14:paraId="4E3650FA"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14CD684E" w14:textId="77777777" w:rsidR="00EE47CB" w:rsidRPr="00EE47CB" w:rsidRDefault="00EE47CB" w:rsidP="00ED0D4B">
            <w:pPr>
              <w:rPr>
                <w:rFonts w:eastAsia="Microsoft Sans Serif"/>
                <w:sz w:val="20"/>
              </w:rPr>
            </w:pPr>
          </w:p>
        </w:tc>
      </w:tr>
      <w:tr w:rsidR="00EE47CB" w:rsidRPr="00EE47CB" w14:paraId="671735EB" w14:textId="77777777" w:rsidTr="00ED0D4B">
        <w:trPr>
          <w:trHeight w:hRule="exact" w:val="165"/>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2697676A"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19671B96"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239A074F" w14:textId="77777777" w:rsidR="00EE47CB" w:rsidRPr="00EE47CB" w:rsidRDefault="00EE47CB" w:rsidP="00ED0D4B">
            <w:pPr>
              <w:rPr>
                <w:rFonts w:eastAsia="Microsoft Sans Serif"/>
                <w:sz w:val="20"/>
              </w:rPr>
            </w:pPr>
          </w:p>
        </w:tc>
      </w:tr>
    </w:tbl>
    <w:p w14:paraId="007C5882" w14:textId="77777777" w:rsidR="00EE47CB" w:rsidRPr="00EE47CB" w:rsidRDefault="00EE47CB" w:rsidP="001473A0">
      <w:pPr>
        <w:pStyle w:val="Heading4"/>
        <w:rPr>
          <w:rFonts w:eastAsia="Microsoft Sans Serif"/>
          <w:sz w:val="20"/>
        </w:rPr>
      </w:pPr>
      <w:bookmarkStart w:id="283" w:name="_Toc419162442"/>
      <w:r w:rsidRPr="00EE47CB">
        <w:rPr>
          <w:rFonts w:eastAsia="Microsoft Sans Serif"/>
        </w:rPr>
        <w:t xml:space="preserve">1.1.5. Verify </w:t>
      </w:r>
      <w:r w:rsidRPr="001473A0">
        <w:rPr>
          <w:rFonts w:eastAsia="Microsoft Sans Serif"/>
        </w:rPr>
        <w:t>Summary</w:t>
      </w:r>
      <w:bookmarkEnd w:id="283"/>
    </w:p>
    <w:p w14:paraId="3D5C286D" w14:textId="77777777" w:rsidR="00EE47CB" w:rsidRPr="00EE47CB" w:rsidRDefault="008A0384" w:rsidP="00EE47CB">
      <w:pPr>
        <w:ind w:left="624"/>
        <w:rPr>
          <w:rFonts w:eastAsia="Microsoft Sans Serif"/>
          <w:sz w:val="20"/>
        </w:rPr>
      </w:pPr>
      <w:ins w:id="284" w:author="TAN CHIN LOONG" w:date="2015-05-12T02:09:00Z">
        <w:r>
          <w:rPr>
            <w:rFonts w:eastAsia="Microsoft Sans Serif"/>
            <w:sz w:val="20"/>
          </w:rPr>
          <w:t>This activity shows a summary of the current Out of Office delegation configurations.</w:t>
        </w:r>
      </w:ins>
    </w:p>
    <w:tbl>
      <w:tblPr>
        <w:tblW w:w="0" w:type="auto"/>
        <w:tblInd w:w="624" w:type="dxa"/>
        <w:tblLook w:val="0000" w:firstRow="0" w:lastRow="0" w:firstColumn="0" w:lastColumn="0" w:noHBand="0" w:noVBand="0"/>
      </w:tblPr>
      <w:tblGrid>
        <w:gridCol w:w="142"/>
        <w:gridCol w:w="8818"/>
        <w:gridCol w:w="143"/>
      </w:tblGrid>
      <w:tr w:rsidR="00EE47CB" w:rsidRPr="00EE47CB" w14:paraId="5D2AF668" w14:textId="77777777" w:rsidTr="00ED0D4B">
        <w:trPr>
          <w:trHeight w:hRule="exact" w:val="165"/>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1387B618"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58616326"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2B259DFE" w14:textId="77777777" w:rsidR="00EE47CB" w:rsidRPr="00EE47CB" w:rsidRDefault="00EE47CB" w:rsidP="00ED0D4B">
            <w:pPr>
              <w:rPr>
                <w:rFonts w:eastAsia="Microsoft Sans Serif"/>
                <w:sz w:val="20"/>
              </w:rPr>
            </w:pPr>
          </w:p>
        </w:tc>
      </w:tr>
      <w:tr w:rsidR="00EE47CB" w:rsidRPr="00EE47CB" w14:paraId="7F9984E3" w14:textId="77777777" w:rsidTr="00ED0D4B">
        <w:trPr>
          <w:trHeight w:val="20"/>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543BEB84"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8778"/>
            </w:tblGrid>
            <w:tr w:rsidR="00EE47CB" w:rsidRPr="00EE47CB" w14:paraId="594214CA"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278"/>
                    <w:gridCol w:w="4460"/>
                  </w:tblGrid>
                  <w:tr w:rsidR="00EE47CB" w:rsidRPr="00EE47CB" w14:paraId="12C54761"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238"/>
                        </w:tblGrid>
                        <w:tr w:rsidR="00EE47CB" w:rsidRPr="00EE47CB" w14:paraId="03F76C18"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19C70AD6" w14:textId="77777777" w:rsidR="00EE47CB" w:rsidRPr="00EE47CB" w:rsidRDefault="00EE47CB" w:rsidP="00ED0D4B">
                              <w:pPr>
                                <w:rPr>
                                  <w:rFonts w:eastAsia="Microsoft Sans Serif"/>
                                  <w:sz w:val="20"/>
                                </w:rPr>
                              </w:pPr>
                              <w:r w:rsidRPr="00EE47CB">
                                <w:rPr>
                                  <w:rFonts w:eastAsia="Microsoft Sans Serif"/>
                                  <w:b/>
                                  <w:sz w:val="21"/>
                                </w:rPr>
                                <w:t>Participants</w:t>
                              </w:r>
                            </w:p>
                          </w:tc>
                        </w:tr>
                        <w:tr w:rsidR="00EE47CB" w:rsidRPr="00EE47CB" w14:paraId="2910D527"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198"/>
                              </w:tblGrid>
                              <w:tr w:rsidR="00EE47CB" w:rsidRPr="00EE47CB" w14:paraId="7B3AA0C4"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691"/>
                                    </w:tblGrid>
                                    <w:tr w:rsidR="00EE47CB" w:rsidRPr="00EE47CB" w14:paraId="3C2E5CE0" w14:textId="77777777" w:rsidTr="00ED0D4B">
                                      <w:trPr>
                                        <w:trHeight w:val="320"/>
                                      </w:trPr>
                                      <w:tc>
                                        <w:tcPr>
                                          <w:tcW w:w="24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45FA789C"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11193463" wp14:editId="0EFB7C34">
                                                <wp:extent cx="194945" cy="1949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34F1D2BD" w14:textId="77777777" w:rsidR="00EE47CB" w:rsidRPr="00EE47CB" w:rsidRDefault="00EE47CB" w:rsidP="00ED0D4B">
                                          <w:pPr>
                                            <w:spacing w:before="60"/>
                                            <w:rPr>
                                              <w:rFonts w:eastAsia="Microsoft Sans Serif"/>
                                              <w:sz w:val="20"/>
                                            </w:rPr>
                                          </w:pPr>
                                          <w:r w:rsidRPr="00EE47CB">
                                            <w:rPr>
                                              <w:rFonts w:eastAsia="Microsoft Sans Serif"/>
                                              <w:sz w:val="20"/>
                                            </w:rPr>
                                            <w:t>User</w:t>
                                          </w:r>
                                        </w:p>
                                      </w:tc>
                                    </w:tr>
                                  </w:tbl>
                                  <w:p w14:paraId="59ADCA66" w14:textId="77777777" w:rsidR="00EE47CB" w:rsidRPr="00EE47CB" w:rsidRDefault="00EE47CB" w:rsidP="00ED0D4B">
                                    <w:pPr>
                                      <w:rPr>
                                        <w:rFonts w:eastAsia="Microsoft Sans Serif"/>
                                        <w:sz w:val="20"/>
                                      </w:rPr>
                                    </w:pPr>
                                  </w:p>
                                </w:tc>
                              </w:tr>
                            </w:tbl>
                            <w:p w14:paraId="133666C2" w14:textId="77777777" w:rsidR="00EE47CB" w:rsidRPr="00EE47CB" w:rsidRDefault="00EE47CB" w:rsidP="00ED0D4B">
                              <w:pPr>
                                <w:rPr>
                                  <w:rFonts w:eastAsia="Microsoft Sans Serif"/>
                                  <w:b/>
                                  <w:sz w:val="21"/>
                                </w:rPr>
                              </w:pPr>
                            </w:p>
                          </w:tc>
                        </w:tr>
                        <w:tr w:rsidR="00EE47CB" w:rsidRPr="00EE47CB" w14:paraId="4BF8B9B4"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05CE073F" w14:textId="77777777" w:rsidR="00EE47CB" w:rsidRPr="00EE47CB" w:rsidRDefault="00EE47CB" w:rsidP="00ED0D4B">
                              <w:pPr>
                                <w:rPr>
                                  <w:rFonts w:eastAsia="Microsoft Sans Serif"/>
                                  <w:b/>
                                  <w:sz w:val="21"/>
                                </w:rPr>
                              </w:pPr>
                              <w:r w:rsidRPr="00EE47CB">
                                <w:rPr>
                                  <w:rFonts w:eastAsia="Microsoft Sans Serif"/>
                                  <w:b/>
                                  <w:sz w:val="21"/>
                                </w:rPr>
                                <w:t>Inputs</w:t>
                              </w:r>
                            </w:p>
                          </w:tc>
                        </w:tr>
                        <w:tr w:rsidR="00EE47CB" w:rsidRPr="00EE47CB" w14:paraId="5D677A6C"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198"/>
                              </w:tblGrid>
                              <w:tr w:rsidR="00EE47CB" w:rsidRPr="00EE47CB" w14:paraId="28B4AB31"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691"/>
                                    </w:tblGrid>
                                    <w:tr w:rsidR="00EE47CB" w:rsidRPr="00EE47CB" w14:paraId="47D38C66" w14:textId="77777777" w:rsidTr="00ED0D4B">
                                      <w:trPr>
                                        <w:trHeight w:val="320"/>
                                      </w:trPr>
                                      <w:tc>
                                        <w:tcPr>
                                          <w:tcW w:w="36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1FF9029D"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60D8A03E" wp14:editId="7188640E">
                                                <wp:extent cx="194945" cy="1949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2EE5FACE" w14:textId="77777777" w:rsidR="00EE47CB" w:rsidRPr="00EE47CB" w:rsidRDefault="00EE47CB" w:rsidP="00ED0D4B">
                                          <w:pPr>
                                            <w:spacing w:before="60"/>
                                            <w:rPr>
                                              <w:rFonts w:eastAsia="Microsoft Sans Serif"/>
                                              <w:sz w:val="20"/>
                                            </w:rPr>
                                          </w:pPr>
                                          <w:r w:rsidRPr="00EE47CB">
                                            <w:rPr>
                                              <w:rFonts w:eastAsia="Microsoft Sans Serif"/>
                                              <w:sz w:val="20"/>
                                            </w:rPr>
                                            <w:t>User Id</w:t>
                                          </w:r>
                                        </w:p>
                                      </w:tc>
                                    </w:tr>
                                  </w:tbl>
                                  <w:p w14:paraId="19BDFD8C" w14:textId="77777777" w:rsidR="00EE47CB" w:rsidRPr="00EE47CB" w:rsidRDefault="00EE47CB" w:rsidP="00ED0D4B">
                                    <w:pPr>
                                      <w:rPr>
                                        <w:rFonts w:eastAsia="Microsoft Sans Serif"/>
                                        <w:sz w:val="20"/>
                                      </w:rPr>
                                    </w:pPr>
                                  </w:p>
                                </w:tc>
                              </w:tr>
                            </w:tbl>
                            <w:p w14:paraId="36184DA5" w14:textId="77777777" w:rsidR="00EE47CB" w:rsidRPr="00EE47CB" w:rsidRDefault="00EE47CB" w:rsidP="00ED0D4B">
                              <w:pPr>
                                <w:rPr>
                                  <w:rFonts w:eastAsia="Microsoft Sans Serif"/>
                                  <w:b/>
                                  <w:sz w:val="21"/>
                                </w:rPr>
                              </w:pPr>
                            </w:p>
                          </w:tc>
                        </w:tr>
                        <w:tr w:rsidR="00EE47CB" w:rsidRPr="00EE47CB" w14:paraId="06E666B2" w14:textId="77777777" w:rsidTr="00ED0D4B">
                          <w:tblPrEx>
                            <w:tblBorders>
                              <w:top w:val="none" w:sz="0" w:space="0" w:color="F1F1F1"/>
                              <w:left w:val="none" w:sz="0" w:space="0" w:color="F1F1F1"/>
                              <w:bottom w:val="none" w:sz="0" w:space="0" w:color="F1F1F1"/>
                              <w:right w:val="none" w:sz="0" w:space="0" w:color="F1F1F1"/>
                              <w:insideH w:val="none" w:sz="0" w:space="0" w:color="F1F1F1"/>
                              <w:insideV w:val="none" w:sz="0" w:space="0" w:color="F1F1F1"/>
                            </w:tblBorders>
                          </w:tblPrEx>
                          <w:trPr>
                            <w:trHeight w:hRule="exact" w:val="4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65D06603" w14:textId="77777777" w:rsidR="00EE47CB" w:rsidRPr="00EE47CB" w:rsidRDefault="00EE47CB" w:rsidP="00ED0D4B">
                              <w:pPr>
                                <w:rPr>
                                  <w:rFonts w:eastAsia="Microsoft Sans Serif"/>
                                  <w:b/>
                                  <w:sz w:val="21"/>
                                </w:rPr>
                              </w:pPr>
                            </w:p>
                          </w:tc>
                        </w:tr>
                        <w:tr w:rsidR="00EE47CB" w:rsidRPr="00EE47CB" w14:paraId="21CE7210"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198"/>
                              </w:tblGrid>
                              <w:tr w:rsidR="00EE47CB" w:rsidRPr="00EE47CB" w14:paraId="0DE2D387"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691"/>
                                    </w:tblGrid>
                                    <w:tr w:rsidR="00EE47CB" w:rsidRPr="00EE47CB" w14:paraId="0FAE2216" w14:textId="77777777" w:rsidTr="00ED0D4B">
                                      <w:trPr>
                                        <w:trHeight w:val="320"/>
                                      </w:trPr>
                                      <w:tc>
                                        <w:tcPr>
                                          <w:tcW w:w="36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4FFE79D4"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18735EC1" wp14:editId="1D06DAB9">
                                                <wp:extent cx="194945" cy="1949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70949893" w14:textId="77777777" w:rsidR="00EE47CB" w:rsidRPr="00EE47CB" w:rsidRDefault="00EE47CB" w:rsidP="00ED0D4B">
                                          <w:pPr>
                                            <w:spacing w:before="60"/>
                                            <w:rPr>
                                              <w:rFonts w:eastAsia="Microsoft Sans Serif"/>
                                              <w:sz w:val="20"/>
                                            </w:rPr>
                                          </w:pPr>
                                          <w:r w:rsidRPr="00EE47CB">
                                            <w:rPr>
                                              <w:rFonts w:eastAsia="Microsoft Sans Serif"/>
                                              <w:sz w:val="20"/>
                                            </w:rPr>
                                            <w:t>Current Roles</w:t>
                                          </w:r>
                                        </w:p>
                                      </w:tc>
                                    </w:tr>
                                  </w:tbl>
                                  <w:p w14:paraId="265E6203" w14:textId="77777777" w:rsidR="00EE47CB" w:rsidRPr="00EE47CB" w:rsidRDefault="00EE47CB" w:rsidP="00ED0D4B">
                                    <w:pPr>
                                      <w:rPr>
                                        <w:rFonts w:eastAsia="Microsoft Sans Serif"/>
                                        <w:sz w:val="20"/>
                                      </w:rPr>
                                    </w:pPr>
                                  </w:p>
                                </w:tc>
                              </w:tr>
                            </w:tbl>
                            <w:p w14:paraId="51D98BA1" w14:textId="77777777" w:rsidR="00EE47CB" w:rsidRPr="00EE47CB" w:rsidRDefault="00EE47CB" w:rsidP="00ED0D4B">
                              <w:pPr>
                                <w:rPr>
                                  <w:rFonts w:eastAsia="Microsoft Sans Serif"/>
                                  <w:b/>
                                  <w:sz w:val="21"/>
                                </w:rPr>
                              </w:pPr>
                            </w:p>
                          </w:tc>
                        </w:tr>
                        <w:tr w:rsidR="00EE47CB" w:rsidRPr="00EE47CB" w14:paraId="3182B46F" w14:textId="77777777" w:rsidTr="00ED0D4B">
                          <w:tblPrEx>
                            <w:tblBorders>
                              <w:top w:val="none" w:sz="0" w:space="0" w:color="F1F1F1"/>
                              <w:left w:val="none" w:sz="0" w:space="0" w:color="F1F1F1"/>
                              <w:bottom w:val="none" w:sz="0" w:space="0" w:color="F1F1F1"/>
                              <w:right w:val="none" w:sz="0" w:space="0" w:color="F1F1F1"/>
                              <w:insideH w:val="none" w:sz="0" w:space="0" w:color="F1F1F1"/>
                              <w:insideV w:val="none" w:sz="0" w:space="0" w:color="F1F1F1"/>
                            </w:tblBorders>
                          </w:tblPrEx>
                          <w:trPr>
                            <w:trHeight w:hRule="exact" w:val="4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07FA89BC" w14:textId="77777777" w:rsidR="00EE47CB" w:rsidRPr="00EE47CB" w:rsidRDefault="00EE47CB" w:rsidP="00ED0D4B">
                              <w:pPr>
                                <w:rPr>
                                  <w:rFonts w:eastAsia="Microsoft Sans Serif"/>
                                  <w:b/>
                                  <w:sz w:val="21"/>
                                </w:rPr>
                              </w:pPr>
                            </w:p>
                          </w:tc>
                        </w:tr>
                        <w:tr w:rsidR="00EE47CB" w:rsidRPr="00EE47CB" w14:paraId="2BDAF785"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198"/>
                              </w:tblGrid>
                              <w:tr w:rsidR="00EE47CB" w:rsidRPr="00EE47CB" w14:paraId="60F03B68"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691"/>
                                    </w:tblGrid>
                                    <w:tr w:rsidR="00EE47CB" w:rsidRPr="00EE47CB" w14:paraId="26F49DFF" w14:textId="77777777" w:rsidTr="00ED0D4B">
                                      <w:trPr>
                                        <w:trHeight w:val="320"/>
                                      </w:trPr>
                                      <w:tc>
                                        <w:tcPr>
                                          <w:tcW w:w="36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7E50D692"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2B019F0F" wp14:editId="783FD099">
                                                <wp:extent cx="194945" cy="1949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7E448D7B" w14:textId="77777777" w:rsidR="00EE47CB" w:rsidRPr="00EE47CB" w:rsidRDefault="00EE47CB" w:rsidP="00ED0D4B">
                                          <w:pPr>
                                            <w:spacing w:before="60"/>
                                            <w:rPr>
                                              <w:rFonts w:eastAsia="Microsoft Sans Serif"/>
                                              <w:sz w:val="20"/>
                                            </w:rPr>
                                          </w:pPr>
                                          <w:r w:rsidRPr="00EE47CB">
                                            <w:rPr>
                                              <w:rFonts w:eastAsia="Microsoft Sans Serif"/>
                                              <w:sz w:val="20"/>
                                            </w:rPr>
                                            <w:t>List of Back-up Resources</w:t>
                                          </w:r>
                                        </w:p>
                                      </w:tc>
                                    </w:tr>
                                  </w:tbl>
                                  <w:p w14:paraId="115E1249" w14:textId="77777777" w:rsidR="00EE47CB" w:rsidRPr="00EE47CB" w:rsidRDefault="00EE47CB" w:rsidP="00ED0D4B">
                                    <w:pPr>
                                      <w:rPr>
                                        <w:rFonts w:eastAsia="Microsoft Sans Serif"/>
                                        <w:sz w:val="20"/>
                                      </w:rPr>
                                    </w:pPr>
                                  </w:p>
                                </w:tc>
                              </w:tr>
                            </w:tbl>
                            <w:p w14:paraId="7B23EA28" w14:textId="77777777" w:rsidR="00EE47CB" w:rsidRPr="00EE47CB" w:rsidRDefault="00EE47CB" w:rsidP="00ED0D4B">
                              <w:pPr>
                                <w:rPr>
                                  <w:rFonts w:eastAsia="Microsoft Sans Serif"/>
                                  <w:b/>
                                  <w:sz w:val="21"/>
                                </w:rPr>
                              </w:pPr>
                            </w:p>
                          </w:tc>
                        </w:tr>
                      </w:tbl>
                      <w:p w14:paraId="0A566DE1"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tbl>
                        <w:tblPr>
                          <w:tblW w:w="0" w:type="auto"/>
                          <w:tblLook w:val="0000" w:firstRow="0" w:lastRow="0" w:firstColumn="0" w:lastColumn="0" w:noHBand="0" w:noVBand="0"/>
                        </w:tblPr>
                        <w:tblGrid>
                          <w:gridCol w:w="4340"/>
                        </w:tblGrid>
                        <w:tr w:rsidR="00EE47CB" w:rsidRPr="00EE47CB" w14:paraId="1F509656"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p w14:paraId="30C20BEF" w14:textId="77777777" w:rsidR="00EE47CB" w:rsidRPr="00EE47CB" w:rsidRDefault="00EE47CB" w:rsidP="00ED0D4B">
                              <w:pPr>
                                <w:rPr>
                                  <w:rFonts w:eastAsia="Microsoft Sans Serif"/>
                                  <w:sz w:val="20"/>
                                </w:rPr>
                              </w:pPr>
                              <w:r w:rsidRPr="00EE47CB">
                                <w:rPr>
                                  <w:rFonts w:eastAsia="Microsoft Sans Serif"/>
                                  <w:b/>
                                  <w:sz w:val="21"/>
                                </w:rPr>
                                <w:t>Outputs</w:t>
                              </w:r>
                            </w:p>
                          </w:tc>
                        </w:tr>
                        <w:tr w:rsidR="00EE47CB" w:rsidRPr="00EE47CB" w14:paraId="1C4DD337"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tbl>
                              <w:tblPr>
                                <w:tblW w:w="0" w:type="auto"/>
                                <w:tblLook w:val="0000" w:firstRow="0" w:lastRow="0" w:firstColumn="0" w:lastColumn="0" w:noHBand="0" w:noVBand="0"/>
                              </w:tblPr>
                              <w:tblGrid>
                                <w:gridCol w:w="4220"/>
                              </w:tblGrid>
                              <w:tr w:rsidR="00EE47CB" w:rsidRPr="00EE47CB" w14:paraId="0A64DB92"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713"/>
                                    </w:tblGrid>
                                    <w:tr w:rsidR="00EE47CB" w:rsidRPr="00EE47CB" w14:paraId="738287AE" w14:textId="77777777" w:rsidTr="00ED0D4B">
                                      <w:trPr>
                                        <w:trHeight w:val="320"/>
                                      </w:trPr>
                                      <w:tc>
                                        <w:tcPr>
                                          <w:tcW w:w="36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71A411CB"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433268BB" wp14:editId="7FE89E2E">
                                                <wp:extent cx="194945" cy="1949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3E4B8D8F" w14:textId="77777777" w:rsidR="00EE47CB" w:rsidRPr="00EE47CB" w:rsidRDefault="00EE47CB" w:rsidP="00ED0D4B">
                                          <w:pPr>
                                            <w:spacing w:before="60"/>
                                            <w:rPr>
                                              <w:rFonts w:eastAsia="Microsoft Sans Serif"/>
                                              <w:sz w:val="20"/>
                                            </w:rPr>
                                          </w:pPr>
                                          <w:r w:rsidRPr="00EE47CB">
                                            <w:rPr>
                                              <w:rFonts w:eastAsia="Microsoft Sans Serif"/>
                                              <w:sz w:val="20"/>
                                            </w:rPr>
                                            <w:t>List of Selected Back-up Resources</w:t>
                                          </w:r>
                                        </w:p>
                                      </w:tc>
                                    </w:tr>
                                  </w:tbl>
                                  <w:p w14:paraId="719C0B27" w14:textId="77777777" w:rsidR="00EE47CB" w:rsidRPr="00EE47CB" w:rsidRDefault="00EE47CB" w:rsidP="00ED0D4B">
                                    <w:pPr>
                                      <w:rPr>
                                        <w:rFonts w:eastAsia="Microsoft Sans Serif"/>
                                        <w:sz w:val="20"/>
                                      </w:rPr>
                                    </w:pPr>
                                  </w:p>
                                </w:tc>
                              </w:tr>
                            </w:tbl>
                            <w:p w14:paraId="5A482204" w14:textId="77777777" w:rsidR="00EE47CB" w:rsidRPr="00EE47CB" w:rsidRDefault="00EE47CB" w:rsidP="00ED0D4B">
                              <w:pPr>
                                <w:rPr>
                                  <w:rFonts w:eastAsia="Microsoft Sans Serif"/>
                                  <w:b/>
                                  <w:sz w:val="21"/>
                                </w:rPr>
                              </w:pPr>
                            </w:p>
                          </w:tc>
                        </w:tr>
                        <w:tr w:rsidR="00EE47CB" w:rsidRPr="00EE47CB" w14:paraId="292AC920" w14:textId="77777777" w:rsidTr="00ED0D4B">
                          <w:tblPrEx>
                            <w:tblBorders>
                              <w:top w:val="none" w:sz="0" w:space="0" w:color="F1F1F1"/>
                              <w:left w:val="none" w:sz="0" w:space="0" w:color="F1F1F1"/>
                              <w:bottom w:val="none" w:sz="0" w:space="0" w:color="F1F1F1"/>
                              <w:right w:val="none" w:sz="0" w:space="0" w:color="F1F1F1"/>
                              <w:insideH w:val="none" w:sz="0" w:space="0" w:color="F1F1F1"/>
                              <w:insideV w:val="none" w:sz="0" w:space="0" w:color="F1F1F1"/>
                            </w:tblBorders>
                          </w:tblPrEx>
                          <w:trPr>
                            <w:trHeight w:hRule="exact" w:val="4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p w14:paraId="70AC9DB3" w14:textId="77777777" w:rsidR="00EE47CB" w:rsidRPr="00EE47CB" w:rsidRDefault="00EE47CB" w:rsidP="00ED0D4B">
                              <w:pPr>
                                <w:rPr>
                                  <w:rFonts w:eastAsia="Microsoft Sans Serif"/>
                                  <w:b/>
                                  <w:sz w:val="21"/>
                                </w:rPr>
                              </w:pPr>
                            </w:p>
                          </w:tc>
                        </w:tr>
                        <w:tr w:rsidR="00EE47CB" w:rsidRPr="00EE47CB" w14:paraId="4399840F"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tbl>
                              <w:tblPr>
                                <w:tblW w:w="0" w:type="auto"/>
                                <w:tblLook w:val="0000" w:firstRow="0" w:lastRow="0" w:firstColumn="0" w:lastColumn="0" w:noHBand="0" w:noVBand="0"/>
                              </w:tblPr>
                              <w:tblGrid>
                                <w:gridCol w:w="4220"/>
                              </w:tblGrid>
                              <w:tr w:rsidR="00EE47CB" w:rsidRPr="00EE47CB" w14:paraId="0105665C"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713"/>
                                    </w:tblGrid>
                                    <w:tr w:rsidR="00EE47CB" w:rsidRPr="00EE47CB" w14:paraId="1FAEBD0D" w14:textId="77777777" w:rsidTr="00ED0D4B">
                                      <w:trPr>
                                        <w:trHeight w:val="320"/>
                                      </w:trPr>
                                      <w:tc>
                                        <w:tcPr>
                                          <w:tcW w:w="36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69729615"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1A093928" wp14:editId="6EE2837A">
                                                <wp:extent cx="194945" cy="1949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6BF48C14" w14:textId="77777777" w:rsidR="00EE47CB" w:rsidRPr="00EE47CB" w:rsidRDefault="00EE47CB" w:rsidP="00ED0D4B">
                                          <w:pPr>
                                            <w:spacing w:before="60"/>
                                            <w:rPr>
                                              <w:rFonts w:eastAsia="Microsoft Sans Serif"/>
                                              <w:sz w:val="20"/>
                                            </w:rPr>
                                          </w:pPr>
                                          <w:r w:rsidRPr="00EE47CB">
                                            <w:rPr>
                                              <w:rFonts w:eastAsia="Microsoft Sans Serif"/>
                                              <w:sz w:val="20"/>
                                            </w:rPr>
                                            <w:t>Submission Button Response</w:t>
                                          </w:r>
                                        </w:p>
                                      </w:tc>
                                    </w:tr>
                                  </w:tbl>
                                  <w:p w14:paraId="0D9750DA" w14:textId="77777777" w:rsidR="00EE47CB" w:rsidRPr="00EE47CB" w:rsidRDefault="00EE47CB" w:rsidP="00ED0D4B">
                                    <w:pPr>
                                      <w:rPr>
                                        <w:rFonts w:eastAsia="Microsoft Sans Serif"/>
                                        <w:sz w:val="20"/>
                                      </w:rPr>
                                    </w:pPr>
                                  </w:p>
                                </w:tc>
                              </w:tr>
                            </w:tbl>
                            <w:p w14:paraId="47347C83" w14:textId="77777777" w:rsidR="00EE47CB" w:rsidRPr="00EE47CB" w:rsidRDefault="00EE47CB" w:rsidP="00ED0D4B">
                              <w:pPr>
                                <w:rPr>
                                  <w:rFonts w:eastAsia="Microsoft Sans Serif"/>
                                  <w:b/>
                                  <w:sz w:val="21"/>
                                </w:rPr>
                              </w:pPr>
                            </w:p>
                          </w:tc>
                        </w:tr>
                      </w:tbl>
                      <w:p w14:paraId="736C09EA" w14:textId="77777777" w:rsidR="00EE47CB" w:rsidRPr="00EE47CB" w:rsidRDefault="00EE47CB" w:rsidP="00ED0D4B">
                        <w:pPr>
                          <w:rPr>
                            <w:rFonts w:eastAsia="Microsoft Sans Serif"/>
                            <w:sz w:val="20"/>
                          </w:rPr>
                        </w:pPr>
                      </w:p>
                    </w:tc>
                  </w:tr>
                </w:tbl>
                <w:p w14:paraId="355000F9" w14:textId="77777777" w:rsidR="00EE47CB" w:rsidRPr="00EE47CB" w:rsidRDefault="00EE47CB" w:rsidP="00ED0D4B">
                  <w:pPr>
                    <w:rPr>
                      <w:rFonts w:eastAsia="Microsoft Sans Serif"/>
                      <w:sz w:val="20"/>
                    </w:rPr>
                  </w:pPr>
                  <w:r w:rsidRPr="00EE47CB">
                    <w:rPr>
                      <w:rFonts w:eastAsia="Microsoft Sans Serif"/>
                      <w:color w:val="F1F1F1"/>
                      <w:sz w:val="2"/>
                    </w:rPr>
                    <w:t>.</w:t>
                  </w:r>
                </w:p>
              </w:tc>
            </w:tr>
          </w:tbl>
          <w:p w14:paraId="57247C66"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2DC527ED" w14:textId="77777777" w:rsidR="00EE47CB" w:rsidRPr="00EE47CB" w:rsidRDefault="00EE47CB" w:rsidP="00ED0D4B">
            <w:pPr>
              <w:rPr>
                <w:rFonts w:eastAsia="Microsoft Sans Serif"/>
                <w:sz w:val="20"/>
              </w:rPr>
            </w:pPr>
          </w:p>
        </w:tc>
      </w:tr>
      <w:tr w:rsidR="00EE47CB" w:rsidRPr="00EE47CB" w14:paraId="42D83CDC" w14:textId="77777777" w:rsidTr="00ED0D4B">
        <w:trPr>
          <w:trHeight w:hRule="exact" w:val="165"/>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3F8BF7D8"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77AFEB36"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32DF7D57" w14:textId="77777777" w:rsidR="00EE47CB" w:rsidRPr="00EE47CB" w:rsidRDefault="00EE47CB" w:rsidP="00ED0D4B">
            <w:pPr>
              <w:rPr>
                <w:rFonts w:eastAsia="Microsoft Sans Serif"/>
                <w:sz w:val="20"/>
              </w:rPr>
            </w:pPr>
          </w:p>
        </w:tc>
      </w:tr>
    </w:tbl>
    <w:p w14:paraId="7CA39DFB" w14:textId="77777777" w:rsidR="00EE47CB" w:rsidRPr="00EE47CB" w:rsidRDefault="00EE47CB" w:rsidP="001473A0">
      <w:pPr>
        <w:pStyle w:val="Heading4"/>
        <w:rPr>
          <w:rFonts w:eastAsia="Microsoft Sans Serif"/>
          <w:sz w:val="20"/>
        </w:rPr>
      </w:pPr>
      <w:bookmarkStart w:id="285" w:name="_Toc419162443"/>
      <w:r w:rsidRPr="00EE47CB">
        <w:rPr>
          <w:rFonts w:eastAsia="Microsoft Sans Serif"/>
        </w:rPr>
        <w:t>1.1.6. Summary State</w:t>
      </w:r>
      <w:bookmarkEnd w:id="285"/>
    </w:p>
    <w:p w14:paraId="2BF0B320" w14:textId="77777777" w:rsidR="00EE47CB" w:rsidRPr="00EE47CB" w:rsidRDefault="00EE47CB" w:rsidP="00EE47CB">
      <w:pPr>
        <w:ind w:left="624"/>
        <w:rPr>
          <w:rFonts w:eastAsia="Microsoft Sans Serif"/>
          <w:sz w:val="20"/>
        </w:rPr>
      </w:pPr>
      <w:r w:rsidRPr="00EE47CB">
        <w:rPr>
          <w:rFonts w:eastAsia="Microsoft Sans Serif"/>
          <w:sz w:val="20"/>
        </w:rPr>
        <w:t>This gateway decides which path to take next based on the value of the field 'Submission Button Response'. If reset, the control goes back to the previous screens to select the back-up resources again; if verified the delegation details are stored in a database. If rejected, no action is needed i.e. no re-delegation details are saved.</w:t>
      </w:r>
    </w:p>
    <w:p w14:paraId="4C149FBA" w14:textId="77777777" w:rsidR="00EE47CB" w:rsidRPr="00EE47CB" w:rsidRDefault="00EE47CB" w:rsidP="001473A0">
      <w:pPr>
        <w:pStyle w:val="Heading4"/>
        <w:rPr>
          <w:rFonts w:eastAsia="Microsoft Sans Serif"/>
          <w:sz w:val="20"/>
        </w:rPr>
      </w:pPr>
      <w:bookmarkStart w:id="286" w:name="_Toc419162444"/>
      <w:r w:rsidRPr="00EE47CB">
        <w:rPr>
          <w:rFonts w:eastAsia="Microsoft Sans Serif"/>
        </w:rPr>
        <w:t>1.1.7. Store back-up delegations</w:t>
      </w:r>
      <w:bookmarkEnd w:id="286"/>
    </w:p>
    <w:p w14:paraId="4E4078E3" w14:textId="77777777" w:rsidR="00EE47CB" w:rsidRPr="00EE47CB" w:rsidRDefault="00EE47CB" w:rsidP="00EE47CB">
      <w:pPr>
        <w:ind w:left="624"/>
        <w:rPr>
          <w:rFonts w:eastAsia="Microsoft Sans Serif"/>
          <w:sz w:val="20"/>
        </w:rPr>
      </w:pPr>
      <w:r w:rsidRPr="00EE47CB">
        <w:rPr>
          <w:rFonts w:eastAsia="Microsoft Sans Serif"/>
          <w:sz w:val="20"/>
        </w:rPr>
        <w:t>Store the delegated resource as current delegation for each role as per the inputs from the step 'Verify Summary'.</w:t>
      </w:r>
    </w:p>
    <w:tbl>
      <w:tblPr>
        <w:tblW w:w="0" w:type="auto"/>
        <w:tblInd w:w="624" w:type="dxa"/>
        <w:tblLook w:val="0000" w:firstRow="0" w:lastRow="0" w:firstColumn="0" w:lastColumn="0" w:noHBand="0" w:noVBand="0"/>
      </w:tblPr>
      <w:tblGrid>
        <w:gridCol w:w="143"/>
        <w:gridCol w:w="8817"/>
        <w:gridCol w:w="143"/>
      </w:tblGrid>
      <w:tr w:rsidR="00EE47CB" w:rsidRPr="00EE47CB" w14:paraId="57209514" w14:textId="77777777" w:rsidTr="00ED0D4B">
        <w:trPr>
          <w:trHeight w:hRule="exact" w:val="165"/>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1A6A7FE6"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02B94F75"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1A29F820" w14:textId="77777777" w:rsidR="00EE47CB" w:rsidRPr="00EE47CB" w:rsidRDefault="00EE47CB" w:rsidP="00ED0D4B">
            <w:pPr>
              <w:rPr>
                <w:rFonts w:eastAsia="Microsoft Sans Serif"/>
                <w:sz w:val="20"/>
              </w:rPr>
            </w:pPr>
          </w:p>
        </w:tc>
      </w:tr>
      <w:tr w:rsidR="00EE47CB" w:rsidRPr="00EE47CB" w14:paraId="593B33CA" w14:textId="77777777" w:rsidTr="00ED0D4B">
        <w:trPr>
          <w:trHeight w:val="20"/>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18040C9D"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8777"/>
            </w:tblGrid>
            <w:tr w:rsidR="00EE47CB" w:rsidRPr="00EE47CB" w14:paraId="7BC710EA"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286"/>
                    <w:gridCol w:w="4451"/>
                  </w:tblGrid>
                  <w:tr w:rsidR="00EE47CB" w:rsidRPr="00EE47CB" w14:paraId="23B0DBBA"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246"/>
                        </w:tblGrid>
                        <w:tr w:rsidR="00EE47CB" w:rsidRPr="00EE47CB" w14:paraId="27AF0612"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6E64AF89" w14:textId="77777777" w:rsidR="00EE47CB" w:rsidRPr="00EE47CB" w:rsidRDefault="00EE47CB" w:rsidP="00ED0D4B">
                              <w:pPr>
                                <w:rPr>
                                  <w:rFonts w:eastAsia="Microsoft Sans Serif"/>
                                  <w:sz w:val="20"/>
                                </w:rPr>
                              </w:pPr>
                              <w:r w:rsidRPr="00EE47CB">
                                <w:rPr>
                                  <w:rFonts w:eastAsia="Microsoft Sans Serif"/>
                                  <w:b/>
                                  <w:sz w:val="21"/>
                                </w:rPr>
                                <w:t>Participants</w:t>
                              </w:r>
                            </w:p>
                          </w:tc>
                        </w:tr>
                        <w:tr w:rsidR="00EE47CB" w:rsidRPr="00EE47CB" w14:paraId="372F6735"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206"/>
                              </w:tblGrid>
                              <w:tr w:rsidR="00EE47CB" w:rsidRPr="00EE47CB" w14:paraId="5ACB1ABD"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699"/>
                                    </w:tblGrid>
                                    <w:tr w:rsidR="00EE47CB" w:rsidRPr="00EE47CB" w14:paraId="38BAE1E5" w14:textId="77777777" w:rsidTr="00ED0D4B">
                                      <w:trPr>
                                        <w:trHeight w:val="320"/>
                                      </w:trPr>
                                      <w:tc>
                                        <w:tcPr>
                                          <w:tcW w:w="24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00889837"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02DAD842" wp14:editId="20A7160C">
                                                <wp:extent cx="194945" cy="1949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134427E3" w14:textId="77777777" w:rsidR="00EE47CB" w:rsidRPr="00EE47CB" w:rsidRDefault="00EE47CB" w:rsidP="00ED0D4B">
                                          <w:pPr>
                                            <w:spacing w:before="60"/>
                                            <w:rPr>
                                              <w:rFonts w:eastAsia="Microsoft Sans Serif"/>
                                              <w:sz w:val="20"/>
                                            </w:rPr>
                                          </w:pPr>
                                          <w:r w:rsidRPr="00EE47CB">
                                            <w:rPr>
                                              <w:rFonts w:eastAsia="Microsoft Sans Serif"/>
                                              <w:sz w:val="20"/>
                                            </w:rPr>
                                            <w:t>Database</w:t>
                                          </w:r>
                                        </w:p>
                                      </w:tc>
                                    </w:tr>
                                  </w:tbl>
                                  <w:p w14:paraId="7478D688" w14:textId="77777777" w:rsidR="00EE47CB" w:rsidRPr="00EE47CB" w:rsidRDefault="00EE47CB" w:rsidP="00ED0D4B">
                                    <w:pPr>
                                      <w:rPr>
                                        <w:rFonts w:eastAsia="Microsoft Sans Serif"/>
                                        <w:sz w:val="20"/>
                                      </w:rPr>
                                    </w:pPr>
                                  </w:p>
                                </w:tc>
                              </w:tr>
                            </w:tbl>
                            <w:p w14:paraId="3CCD9DE6" w14:textId="77777777" w:rsidR="00EE47CB" w:rsidRPr="00EE47CB" w:rsidRDefault="00EE47CB" w:rsidP="00ED0D4B">
                              <w:pPr>
                                <w:rPr>
                                  <w:rFonts w:eastAsia="Microsoft Sans Serif"/>
                                  <w:b/>
                                  <w:sz w:val="21"/>
                                </w:rPr>
                              </w:pPr>
                            </w:p>
                          </w:tc>
                        </w:tr>
                      </w:tbl>
                      <w:p w14:paraId="30973040"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tbl>
                        <w:tblPr>
                          <w:tblW w:w="0" w:type="auto"/>
                          <w:tblLook w:val="0000" w:firstRow="0" w:lastRow="0" w:firstColumn="0" w:lastColumn="0" w:noHBand="0" w:noVBand="0"/>
                        </w:tblPr>
                        <w:tblGrid>
                          <w:gridCol w:w="4331"/>
                        </w:tblGrid>
                        <w:tr w:rsidR="00EE47CB" w:rsidRPr="00EE47CB" w14:paraId="59F17A3F"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p w14:paraId="3322D27B" w14:textId="77777777" w:rsidR="00EE47CB" w:rsidRPr="00EE47CB" w:rsidRDefault="00EE47CB" w:rsidP="00ED0D4B">
                              <w:pPr>
                                <w:rPr>
                                  <w:rFonts w:eastAsia="Microsoft Sans Serif"/>
                                  <w:sz w:val="20"/>
                                </w:rPr>
                              </w:pPr>
                              <w:r w:rsidRPr="00EE47CB">
                                <w:rPr>
                                  <w:rFonts w:eastAsia="Microsoft Sans Serif"/>
                                  <w:b/>
                                  <w:sz w:val="21"/>
                                </w:rPr>
                                <w:t>Inputs</w:t>
                              </w:r>
                            </w:p>
                          </w:tc>
                        </w:tr>
                        <w:tr w:rsidR="00EE47CB" w:rsidRPr="00EE47CB" w14:paraId="0021BCD0"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tbl>
                              <w:tblPr>
                                <w:tblW w:w="0" w:type="auto"/>
                                <w:tblLook w:val="0000" w:firstRow="0" w:lastRow="0" w:firstColumn="0" w:lastColumn="0" w:noHBand="0" w:noVBand="0"/>
                              </w:tblPr>
                              <w:tblGrid>
                                <w:gridCol w:w="4211"/>
                              </w:tblGrid>
                              <w:tr w:rsidR="00EE47CB" w:rsidRPr="00EE47CB" w14:paraId="05425560"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704"/>
                                    </w:tblGrid>
                                    <w:tr w:rsidR="00EE47CB" w:rsidRPr="00EE47CB" w14:paraId="323A4686" w14:textId="77777777" w:rsidTr="00ED0D4B">
                                      <w:trPr>
                                        <w:trHeight w:val="320"/>
                                      </w:trPr>
                                      <w:tc>
                                        <w:tcPr>
                                          <w:tcW w:w="36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1FEB9A41"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45059B6F" wp14:editId="0328D056">
                                                <wp:extent cx="194945" cy="1949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2C898183" w14:textId="77777777" w:rsidR="00EE47CB" w:rsidRPr="00EE47CB" w:rsidRDefault="00EE47CB" w:rsidP="00ED0D4B">
                                          <w:pPr>
                                            <w:spacing w:before="60"/>
                                            <w:rPr>
                                              <w:rFonts w:eastAsia="Microsoft Sans Serif"/>
                                              <w:sz w:val="20"/>
                                            </w:rPr>
                                          </w:pPr>
                                          <w:r w:rsidRPr="00EE47CB">
                                            <w:rPr>
                                              <w:rFonts w:eastAsia="Microsoft Sans Serif"/>
                                              <w:sz w:val="20"/>
                                            </w:rPr>
                                            <w:t>Current Roles</w:t>
                                          </w:r>
                                        </w:p>
                                      </w:tc>
                                    </w:tr>
                                  </w:tbl>
                                  <w:p w14:paraId="00B0448C" w14:textId="77777777" w:rsidR="00EE47CB" w:rsidRPr="00EE47CB" w:rsidRDefault="00EE47CB" w:rsidP="00ED0D4B">
                                    <w:pPr>
                                      <w:rPr>
                                        <w:rFonts w:eastAsia="Microsoft Sans Serif"/>
                                        <w:sz w:val="20"/>
                                      </w:rPr>
                                    </w:pPr>
                                  </w:p>
                                </w:tc>
                              </w:tr>
                            </w:tbl>
                            <w:p w14:paraId="5CD2054A" w14:textId="77777777" w:rsidR="00EE47CB" w:rsidRPr="00EE47CB" w:rsidRDefault="00EE47CB" w:rsidP="00ED0D4B">
                              <w:pPr>
                                <w:rPr>
                                  <w:rFonts w:eastAsia="Microsoft Sans Serif"/>
                                  <w:b/>
                                  <w:sz w:val="21"/>
                                </w:rPr>
                              </w:pPr>
                            </w:p>
                          </w:tc>
                        </w:tr>
                        <w:tr w:rsidR="00EE47CB" w:rsidRPr="00EE47CB" w14:paraId="447AA3A2" w14:textId="77777777" w:rsidTr="00ED0D4B">
                          <w:tblPrEx>
                            <w:tblBorders>
                              <w:top w:val="none" w:sz="0" w:space="0" w:color="F1F1F1"/>
                              <w:left w:val="none" w:sz="0" w:space="0" w:color="F1F1F1"/>
                              <w:bottom w:val="none" w:sz="0" w:space="0" w:color="F1F1F1"/>
                              <w:right w:val="none" w:sz="0" w:space="0" w:color="F1F1F1"/>
                              <w:insideH w:val="none" w:sz="0" w:space="0" w:color="F1F1F1"/>
                              <w:insideV w:val="none" w:sz="0" w:space="0" w:color="F1F1F1"/>
                            </w:tblBorders>
                          </w:tblPrEx>
                          <w:trPr>
                            <w:trHeight w:hRule="exact" w:val="4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p w14:paraId="29553262" w14:textId="77777777" w:rsidR="00EE47CB" w:rsidRPr="00EE47CB" w:rsidRDefault="00EE47CB" w:rsidP="00ED0D4B">
                              <w:pPr>
                                <w:rPr>
                                  <w:rFonts w:eastAsia="Microsoft Sans Serif"/>
                                  <w:b/>
                                  <w:sz w:val="21"/>
                                </w:rPr>
                              </w:pPr>
                            </w:p>
                          </w:tc>
                        </w:tr>
                        <w:tr w:rsidR="00EE47CB" w:rsidRPr="00EE47CB" w14:paraId="18855B8F"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tbl>
                              <w:tblPr>
                                <w:tblW w:w="0" w:type="auto"/>
                                <w:tblLook w:val="0000" w:firstRow="0" w:lastRow="0" w:firstColumn="0" w:lastColumn="0" w:noHBand="0" w:noVBand="0"/>
                              </w:tblPr>
                              <w:tblGrid>
                                <w:gridCol w:w="4211"/>
                              </w:tblGrid>
                              <w:tr w:rsidR="00EE47CB" w:rsidRPr="00EE47CB" w14:paraId="52E17235"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704"/>
                                    </w:tblGrid>
                                    <w:tr w:rsidR="00EE47CB" w:rsidRPr="00EE47CB" w14:paraId="37CF5508" w14:textId="77777777" w:rsidTr="00ED0D4B">
                                      <w:trPr>
                                        <w:trHeight w:val="320"/>
                                      </w:trPr>
                                      <w:tc>
                                        <w:tcPr>
                                          <w:tcW w:w="36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2FE45166"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4FCD3301" wp14:editId="0E2A9D50">
                                                <wp:extent cx="194945" cy="1949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65137DD6" w14:textId="77777777" w:rsidR="00EE47CB" w:rsidRPr="00EE47CB" w:rsidRDefault="00EE47CB" w:rsidP="00ED0D4B">
                                          <w:pPr>
                                            <w:spacing w:before="60"/>
                                            <w:rPr>
                                              <w:rFonts w:eastAsia="Microsoft Sans Serif"/>
                                              <w:sz w:val="20"/>
                                            </w:rPr>
                                          </w:pPr>
                                          <w:r w:rsidRPr="00EE47CB">
                                            <w:rPr>
                                              <w:rFonts w:eastAsia="Microsoft Sans Serif"/>
                                              <w:sz w:val="20"/>
                                            </w:rPr>
                                            <w:t>Back-up Resources for each Role</w:t>
                                          </w:r>
                                        </w:p>
                                      </w:tc>
                                    </w:tr>
                                  </w:tbl>
                                  <w:p w14:paraId="27FDE907" w14:textId="77777777" w:rsidR="00EE47CB" w:rsidRPr="00EE47CB" w:rsidRDefault="00EE47CB" w:rsidP="00ED0D4B">
                                    <w:pPr>
                                      <w:rPr>
                                        <w:rFonts w:eastAsia="Microsoft Sans Serif"/>
                                        <w:sz w:val="20"/>
                                      </w:rPr>
                                    </w:pPr>
                                  </w:p>
                                </w:tc>
                              </w:tr>
                            </w:tbl>
                            <w:p w14:paraId="2DE72BBA" w14:textId="77777777" w:rsidR="00EE47CB" w:rsidRPr="00EE47CB" w:rsidRDefault="00EE47CB" w:rsidP="00ED0D4B">
                              <w:pPr>
                                <w:rPr>
                                  <w:rFonts w:eastAsia="Microsoft Sans Serif"/>
                                  <w:b/>
                                  <w:sz w:val="21"/>
                                </w:rPr>
                              </w:pPr>
                            </w:p>
                          </w:tc>
                        </w:tr>
                      </w:tbl>
                      <w:p w14:paraId="4F164062" w14:textId="77777777" w:rsidR="00EE47CB" w:rsidRPr="00EE47CB" w:rsidRDefault="00EE47CB" w:rsidP="00ED0D4B">
                        <w:pPr>
                          <w:rPr>
                            <w:rFonts w:eastAsia="Microsoft Sans Serif"/>
                            <w:sz w:val="20"/>
                          </w:rPr>
                        </w:pPr>
                      </w:p>
                    </w:tc>
                  </w:tr>
                </w:tbl>
                <w:p w14:paraId="52EA262B" w14:textId="77777777" w:rsidR="00EE47CB" w:rsidRPr="00EE47CB" w:rsidRDefault="00EE47CB" w:rsidP="00ED0D4B">
                  <w:pPr>
                    <w:rPr>
                      <w:rFonts w:eastAsia="Microsoft Sans Serif"/>
                      <w:sz w:val="20"/>
                    </w:rPr>
                  </w:pPr>
                  <w:r w:rsidRPr="00EE47CB">
                    <w:rPr>
                      <w:rFonts w:eastAsia="Microsoft Sans Serif"/>
                      <w:color w:val="F1F1F1"/>
                      <w:sz w:val="2"/>
                    </w:rPr>
                    <w:t>.</w:t>
                  </w:r>
                </w:p>
              </w:tc>
            </w:tr>
          </w:tbl>
          <w:p w14:paraId="1EE0E449"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34A280FD" w14:textId="77777777" w:rsidR="00EE47CB" w:rsidRPr="00EE47CB" w:rsidRDefault="00EE47CB" w:rsidP="00ED0D4B">
            <w:pPr>
              <w:rPr>
                <w:rFonts w:eastAsia="Microsoft Sans Serif"/>
                <w:sz w:val="20"/>
              </w:rPr>
            </w:pPr>
          </w:p>
        </w:tc>
      </w:tr>
      <w:tr w:rsidR="00EE47CB" w:rsidRPr="00EE47CB" w14:paraId="2625ACDB" w14:textId="77777777" w:rsidTr="00ED0D4B">
        <w:trPr>
          <w:trHeight w:hRule="exact" w:val="165"/>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4F3EA9F8"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320B63EA"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7A04D328" w14:textId="77777777" w:rsidR="00EE47CB" w:rsidRPr="00EE47CB" w:rsidRDefault="00EE47CB" w:rsidP="00ED0D4B">
            <w:pPr>
              <w:rPr>
                <w:rFonts w:eastAsia="Microsoft Sans Serif"/>
                <w:sz w:val="20"/>
              </w:rPr>
            </w:pPr>
          </w:p>
        </w:tc>
      </w:tr>
    </w:tbl>
    <w:p w14:paraId="0E6502D6" w14:textId="77777777" w:rsidR="00EE47CB" w:rsidRPr="00EE47CB" w:rsidRDefault="00EE47CB" w:rsidP="001473A0">
      <w:pPr>
        <w:pStyle w:val="Heading4"/>
        <w:rPr>
          <w:rFonts w:eastAsia="Microsoft Sans Serif"/>
          <w:sz w:val="20"/>
        </w:rPr>
      </w:pPr>
      <w:bookmarkStart w:id="287" w:name="_Toc419162445"/>
      <w:r w:rsidRPr="00EE47CB">
        <w:rPr>
          <w:rFonts w:eastAsia="Microsoft Sans Serif"/>
        </w:rPr>
        <w:t xml:space="preserve">1.1.8. Find Back-up </w:t>
      </w:r>
      <w:r w:rsidRPr="001473A0">
        <w:rPr>
          <w:rFonts w:eastAsia="Microsoft Sans Serif"/>
        </w:rPr>
        <w:t>Resources</w:t>
      </w:r>
      <w:bookmarkEnd w:id="287"/>
    </w:p>
    <w:p w14:paraId="542A84D6" w14:textId="77777777" w:rsidR="00EE47CB" w:rsidRPr="00EE47CB" w:rsidRDefault="00EE47CB" w:rsidP="00EE47CB">
      <w:pPr>
        <w:ind w:left="624"/>
        <w:rPr>
          <w:rFonts w:eastAsia="Microsoft Sans Serif"/>
          <w:sz w:val="20"/>
        </w:rPr>
      </w:pPr>
      <w:r w:rsidRPr="00EE47CB">
        <w:rPr>
          <w:rFonts w:eastAsia="Microsoft Sans Serif"/>
          <w:sz w:val="20"/>
        </w:rPr>
        <w:t>This activity returns the list of users who can be back-ups for the user from an AD.</w:t>
      </w:r>
    </w:p>
    <w:tbl>
      <w:tblPr>
        <w:tblW w:w="0" w:type="auto"/>
        <w:tblInd w:w="624" w:type="dxa"/>
        <w:tblLook w:val="0000" w:firstRow="0" w:lastRow="0" w:firstColumn="0" w:lastColumn="0" w:noHBand="0" w:noVBand="0"/>
      </w:tblPr>
      <w:tblGrid>
        <w:gridCol w:w="143"/>
        <w:gridCol w:w="8817"/>
        <w:gridCol w:w="143"/>
      </w:tblGrid>
      <w:tr w:rsidR="00EE47CB" w:rsidRPr="00EE47CB" w14:paraId="2454CC18" w14:textId="77777777" w:rsidTr="00ED0D4B">
        <w:trPr>
          <w:trHeight w:hRule="exact" w:val="165"/>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7E36EF50"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1C87CDA5"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20E8F6E7" w14:textId="77777777" w:rsidR="00EE47CB" w:rsidRPr="00EE47CB" w:rsidRDefault="00EE47CB" w:rsidP="00ED0D4B">
            <w:pPr>
              <w:rPr>
                <w:rFonts w:eastAsia="Microsoft Sans Serif"/>
                <w:sz w:val="20"/>
              </w:rPr>
            </w:pPr>
          </w:p>
        </w:tc>
      </w:tr>
      <w:tr w:rsidR="00EE47CB" w:rsidRPr="00EE47CB" w14:paraId="71D7AEC4" w14:textId="77777777" w:rsidTr="00ED0D4B">
        <w:trPr>
          <w:trHeight w:val="20"/>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642675D4"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8777"/>
            </w:tblGrid>
            <w:tr w:rsidR="00EE47CB" w:rsidRPr="00EE47CB" w14:paraId="7F7FE7D9"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297"/>
                    <w:gridCol w:w="4440"/>
                  </w:tblGrid>
                  <w:tr w:rsidR="00EE47CB" w:rsidRPr="00EE47CB" w14:paraId="2BEAC797"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257"/>
                        </w:tblGrid>
                        <w:tr w:rsidR="00EE47CB" w:rsidRPr="00EE47CB" w14:paraId="70468E3B"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3283404D" w14:textId="77777777" w:rsidR="00EE47CB" w:rsidRPr="00EE47CB" w:rsidRDefault="00EE47CB" w:rsidP="00ED0D4B">
                              <w:pPr>
                                <w:rPr>
                                  <w:rFonts w:eastAsia="Microsoft Sans Serif"/>
                                  <w:sz w:val="20"/>
                                </w:rPr>
                              </w:pPr>
                              <w:r w:rsidRPr="00EE47CB">
                                <w:rPr>
                                  <w:rFonts w:eastAsia="Microsoft Sans Serif"/>
                                  <w:b/>
                                  <w:sz w:val="21"/>
                                </w:rPr>
                                <w:t>Participants</w:t>
                              </w:r>
                            </w:p>
                          </w:tc>
                        </w:tr>
                        <w:tr w:rsidR="00EE47CB" w:rsidRPr="00EE47CB" w14:paraId="3372C96E"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217"/>
                              </w:tblGrid>
                              <w:tr w:rsidR="00EE47CB" w:rsidRPr="00EE47CB" w14:paraId="69FBB7EA"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710"/>
                                    </w:tblGrid>
                                    <w:tr w:rsidR="00EE47CB" w:rsidRPr="00EE47CB" w14:paraId="46247402" w14:textId="77777777" w:rsidTr="00ED0D4B">
                                      <w:trPr>
                                        <w:trHeight w:val="320"/>
                                      </w:trPr>
                                      <w:tc>
                                        <w:tcPr>
                                          <w:tcW w:w="24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5DCB597B"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13E1B86B" wp14:editId="556C96BE">
                                                <wp:extent cx="194945" cy="1949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5D349AD3" w14:textId="77777777" w:rsidR="00EE47CB" w:rsidRPr="00EE47CB" w:rsidRDefault="00EE47CB" w:rsidP="00ED0D4B">
                                          <w:pPr>
                                            <w:spacing w:before="60"/>
                                            <w:rPr>
                                              <w:rFonts w:eastAsia="Microsoft Sans Serif"/>
                                              <w:sz w:val="20"/>
                                            </w:rPr>
                                          </w:pPr>
                                          <w:r w:rsidRPr="00EE47CB">
                                            <w:rPr>
                                              <w:rFonts w:eastAsia="Microsoft Sans Serif"/>
                                              <w:sz w:val="20"/>
                                            </w:rPr>
                                            <w:t>Active Directory</w:t>
                                          </w:r>
                                        </w:p>
                                      </w:tc>
                                    </w:tr>
                                  </w:tbl>
                                  <w:p w14:paraId="7F834504" w14:textId="77777777" w:rsidR="00EE47CB" w:rsidRPr="00EE47CB" w:rsidRDefault="00EE47CB" w:rsidP="00ED0D4B">
                                    <w:pPr>
                                      <w:rPr>
                                        <w:rFonts w:eastAsia="Microsoft Sans Serif"/>
                                        <w:sz w:val="20"/>
                                      </w:rPr>
                                    </w:pPr>
                                  </w:p>
                                </w:tc>
                              </w:tr>
                            </w:tbl>
                            <w:p w14:paraId="78CB89CF" w14:textId="77777777" w:rsidR="00EE47CB" w:rsidRPr="00EE47CB" w:rsidRDefault="00EE47CB" w:rsidP="00ED0D4B">
                              <w:pPr>
                                <w:rPr>
                                  <w:rFonts w:eastAsia="Microsoft Sans Serif"/>
                                  <w:b/>
                                  <w:sz w:val="21"/>
                                </w:rPr>
                              </w:pPr>
                            </w:p>
                          </w:tc>
                        </w:tr>
                      </w:tbl>
                      <w:p w14:paraId="55A644EB"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tbl>
                        <w:tblPr>
                          <w:tblW w:w="0" w:type="auto"/>
                          <w:tblLook w:val="0000" w:firstRow="0" w:lastRow="0" w:firstColumn="0" w:lastColumn="0" w:noHBand="0" w:noVBand="0"/>
                        </w:tblPr>
                        <w:tblGrid>
                          <w:gridCol w:w="4320"/>
                        </w:tblGrid>
                        <w:tr w:rsidR="00EE47CB" w:rsidRPr="00EE47CB" w14:paraId="5E1D68C1"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p w14:paraId="66AEE1E8" w14:textId="77777777" w:rsidR="00EE47CB" w:rsidRPr="00EE47CB" w:rsidRDefault="00EE47CB" w:rsidP="00ED0D4B">
                              <w:pPr>
                                <w:rPr>
                                  <w:rFonts w:eastAsia="Microsoft Sans Serif"/>
                                  <w:sz w:val="20"/>
                                </w:rPr>
                              </w:pPr>
                              <w:r w:rsidRPr="00EE47CB">
                                <w:rPr>
                                  <w:rFonts w:eastAsia="Microsoft Sans Serif"/>
                                  <w:b/>
                                  <w:sz w:val="21"/>
                                </w:rPr>
                                <w:t>Outputs</w:t>
                              </w:r>
                            </w:p>
                          </w:tc>
                        </w:tr>
                        <w:tr w:rsidR="00EE47CB" w:rsidRPr="00EE47CB" w14:paraId="088EA041"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tbl>
                              <w:tblPr>
                                <w:tblW w:w="0" w:type="auto"/>
                                <w:tblLook w:val="0000" w:firstRow="0" w:lastRow="0" w:firstColumn="0" w:lastColumn="0" w:noHBand="0" w:noVBand="0"/>
                              </w:tblPr>
                              <w:tblGrid>
                                <w:gridCol w:w="4200"/>
                              </w:tblGrid>
                              <w:tr w:rsidR="00EE47CB" w:rsidRPr="00EE47CB" w14:paraId="5439A5AD"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693"/>
                                    </w:tblGrid>
                                    <w:tr w:rsidR="00EE47CB" w:rsidRPr="00EE47CB" w14:paraId="02BE401D" w14:textId="77777777" w:rsidTr="00ED0D4B">
                                      <w:trPr>
                                        <w:trHeight w:val="320"/>
                                      </w:trPr>
                                      <w:tc>
                                        <w:tcPr>
                                          <w:tcW w:w="36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2948AE66"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41DFE7DE" wp14:editId="45CEF841">
                                                <wp:extent cx="194945" cy="1949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64574350" w14:textId="77777777" w:rsidR="00EE47CB" w:rsidRPr="00EE47CB" w:rsidRDefault="00EE47CB" w:rsidP="00ED0D4B">
                                          <w:pPr>
                                            <w:spacing w:before="60"/>
                                            <w:rPr>
                                              <w:rFonts w:eastAsia="Microsoft Sans Serif"/>
                                              <w:sz w:val="20"/>
                                            </w:rPr>
                                          </w:pPr>
                                          <w:r w:rsidRPr="00EE47CB">
                                            <w:rPr>
                                              <w:rFonts w:eastAsia="Microsoft Sans Serif"/>
                                              <w:sz w:val="20"/>
                                            </w:rPr>
                                            <w:t>List of Back-up Resources</w:t>
                                          </w:r>
                                        </w:p>
                                      </w:tc>
                                    </w:tr>
                                  </w:tbl>
                                  <w:p w14:paraId="57AE492A" w14:textId="77777777" w:rsidR="00EE47CB" w:rsidRPr="00EE47CB" w:rsidRDefault="00EE47CB" w:rsidP="00ED0D4B">
                                    <w:pPr>
                                      <w:rPr>
                                        <w:rFonts w:eastAsia="Microsoft Sans Serif"/>
                                        <w:sz w:val="20"/>
                                      </w:rPr>
                                    </w:pPr>
                                  </w:p>
                                </w:tc>
                              </w:tr>
                            </w:tbl>
                            <w:p w14:paraId="4295D163" w14:textId="77777777" w:rsidR="00EE47CB" w:rsidRPr="00EE47CB" w:rsidRDefault="00EE47CB" w:rsidP="00ED0D4B">
                              <w:pPr>
                                <w:rPr>
                                  <w:rFonts w:eastAsia="Microsoft Sans Serif"/>
                                  <w:b/>
                                  <w:sz w:val="21"/>
                                </w:rPr>
                              </w:pPr>
                            </w:p>
                          </w:tc>
                        </w:tr>
                      </w:tbl>
                      <w:p w14:paraId="62A6968F" w14:textId="77777777" w:rsidR="00EE47CB" w:rsidRPr="00EE47CB" w:rsidRDefault="00EE47CB" w:rsidP="00ED0D4B">
                        <w:pPr>
                          <w:rPr>
                            <w:rFonts w:eastAsia="Microsoft Sans Serif"/>
                            <w:sz w:val="20"/>
                          </w:rPr>
                        </w:pPr>
                      </w:p>
                    </w:tc>
                  </w:tr>
                </w:tbl>
                <w:p w14:paraId="68F7A4F3" w14:textId="77777777" w:rsidR="00EE47CB" w:rsidRPr="00EE47CB" w:rsidRDefault="00EE47CB" w:rsidP="00ED0D4B">
                  <w:pPr>
                    <w:rPr>
                      <w:rFonts w:eastAsia="Microsoft Sans Serif"/>
                      <w:sz w:val="20"/>
                    </w:rPr>
                  </w:pPr>
                  <w:r w:rsidRPr="00EE47CB">
                    <w:rPr>
                      <w:rFonts w:eastAsia="Microsoft Sans Serif"/>
                      <w:color w:val="F1F1F1"/>
                      <w:sz w:val="2"/>
                    </w:rPr>
                    <w:t>.</w:t>
                  </w:r>
                </w:p>
              </w:tc>
            </w:tr>
          </w:tbl>
          <w:p w14:paraId="68EE6D69"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1DE83F78" w14:textId="77777777" w:rsidR="00EE47CB" w:rsidRPr="00EE47CB" w:rsidRDefault="00EE47CB" w:rsidP="00ED0D4B">
            <w:pPr>
              <w:rPr>
                <w:rFonts w:eastAsia="Microsoft Sans Serif"/>
                <w:sz w:val="20"/>
              </w:rPr>
            </w:pPr>
          </w:p>
        </w:tc>
      </w:tr>
      <w:tr w:rsidR="00EE47CB" w:rsidRPr="00EE47CB" w14:paraId="21434D7B" w14:textId="77777777" w:rsidTr="00ED0D4B">
        <w:trPr>
          <w:trHeight w:hRule="exact" w:val="165"/>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7A587CAD"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2FB3F335"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2586038F" w14:textId="77777777" w:rsidR="00EE47CB" w:rsidRPr="00EE47CB" w:rsidRDefault="00EE47CB" w:rsidP="00ED0D4B">
            <w:pPr>
              <w:rPr>
                <w:rFonts w:eastAsia="Microsoft Sans Serif"/>
                <w:sz w:val="20"/>
              </w:rPr>
            </w:pPr>
          </w:p>
        </w:tc>
      </w:tr>
    </w:tbl>
    <w:p w14:paraId="2E003AEE" w14:textId="77777777" w:rsidR="00EE47CB" w:rsidRPr="00EE47CB" w:rsidRDefault="00EE47CB" w:rsidP="00C74AD3">
      <w:pPr>
        <w:pStyle w:val="Heading2"/>
        <w:rPr>
          <w:rFonts w:eastAsia="Microsoft Sans Serif"/>
          <w:sz w:val="20"/>
        </w:rPr>
      </w:pPr>
      <w:bookmarkStart w:id="288" w:name="_Toc419126777"/>
      <w:bookmarkStart w:id="289" w:name="_Toc419158744"/>
      <w:bookmarkStart w:id="290" w:name="_Toc419162446"/>
      <w:r w:rsidRPr="00EE47CB">
        <w:rPr>
          <w:rFonts w:eastAsia="Microsoft Sans Serif"/>
        </w:rPr>
        <w:t xml:space="preserve">2. Actual </w:t>
      </w:r>
      <w:r w:rsidRPr="00C74AD3">
        <w:rPr>
          <w:rFonts w:eastAsia="Microsoft Sans Serif"/>
        </w:rPr>
        <w:t>Delegation</w:t>
      </w:r>
      <w:r w:rsidRPr="00EE47CB">
        <w:rPr>
          <w:rFonts w:eastAsia="Microsoft Sans Serif"/>
        </w:rPr>
        <w:t xml:space="preserve"> of tasks </w:t>
      </w:r>
      <w:r w:rsidRPr="00C74AD3">
        <w:rPr>
          <w:rFonts w:eastAsia="Microsoft Sans Serif"/>
        </w:rPr>
        <w:t>to</w:t>
      </w:r>
      <w:r w:rsidRPr="00EE47CB">
        <w:rPr>
          <w:rFonts w:eastAsia="Microsoft Sans Serif"/>
        </w:rPr>
        <w:t xml:space="preserve"> back-up</w:t>
      </w:r>
      <w:bookmarkEnd w:id="288"/>
      <w:bookmarkEnd w:id="289"/>
      <w:bookmarkEnd w:id="290"/>
    </w:p>
    <w:p w14:paraId="59E18EBB" w14:textId="77777777" w:rsidR="00EE47CB" w:rsidRPr="00EE47CB" w:rsidRDefault="00EE47CB" w:rsidP="001473A0">
      <w:pPr>
        <w:pStyle w:val="Heading3"/>
        <w:rPr>
          <w:rFonts w:eastAsia="Microsoft Sans Serif"/>
          <w:sz w:val="20"/>
        </w:rPr>
      </w:pPr>
      <w:bookmarkStart w:id="291" w:name="_Toc419126778"/>
      <w:bookmarkStart w:id="292" w:name="_Toc419158745"/>
      <w:bookmarkStart w:id="293" w:name="_Toc419162447"/>
      <w:r w:rsidRPr="00EE47CB">
        <w:rPr>
          <w:rFonts w:eastAsia="Microsoft Sans Serif"/>
        </w:rPr>
        <w:t xml:space="preserve">2.1. Delegate </w:t>
      </w:r>
      <w:r w:rsidRPr="001473A0">
        <w:rPr>
          <w:rFonts w:eastAsia="Microsoft Sans Serif"/>
        </w:rPr>
        <w:t>Tasks</w:t>
      </w:r>
      <w:r w:rsidRPr="00EE47CB">
        <w:rPr>
          <w:rFonts w:eastAsia="Microsoft Sans Serif"/>
        </w:rPr>
        <w:t xml:space="preserve"> to Back-up in a BPD</w:t>
      </w:r>
      <w:bookmarkEnd w:id="291"/>
      <w:bookmarkEnd w:id="292"/>
      <w:bookmarkEnd w:id="293"/>
    </w:p>
    <w:p w14:paraId="3D2D86B5" w14:textId="77777777" w:rsidR="00EE47CB" w:rsidRPr="00EE47CB" w:rsidRDefault="00EE47CB" w:rsidP="001473A0">
      <w:pPr>
        <w:pStyle w:val="Heading4"/>
        <w:rPr>
          <w:rFonts w:eastAsia="Microsoft Sans Serif"/>
          <w:sz w:val="20"/>
        </w:rPr>
      </w:pPr>
      <w:bookmarkStart w:id="294" w:name="_Toc419162448"/>
      <w:r w:rsidRPr="00EE47CB">
        <w:rPr>
          <w:rFonts w:eastAsia="Microsoft Sans Serif"/>
        </w:rPr>
        <w:t xml:space="preserve">2.1.1. Find current </w:t>
      </w:r>
      <w:r w:rsidRPr="001473A0">
        <w:rPr>
          <w:rFonts w:eastAsia="Microsoft Sans Serif"/>
        </w:rPr>
        <w:t>delegation</w:t>
      </w:r>
      <w:bookmarkEnd w:id="294"/>
    </w:p>
    <w:p w14:paraId="1695A160" w14:textId="77777777" w:rsidR="00EE47CB" w:rsidRPr="00EE47CB" w:rsidRDefault="00EE47CB" w:rsidP="00EE47CB">
      <w:pPr>
        <w:ind w:left="624"/>
        <w:rPr>
          <w:rFonts w:eastAsia="Microsoft Sans Serif"/>
          <w:sz w:val="20"/>
        </w:rPr>
      </w:pPr>
      <w:r w:rsidRPr="00EE47CB">
        <w:rPr>
          <w:rFonts w:eastAsia="Microsoft Sans Serif"/>
          <w:sz w:val="20"/>
        </w:rPr>
        <w:t>In a BPD, activity assignment needs to be checked from the current delegation stored in the database.</w:t>
      </w:r>
    </w:p>
    <w:tbl>
      <w:tblPr>
        <w:tblW w:w="9117" w:type="dxa"/>
        <w:tblInd w:w="624" w:type="dxa"/>
        <w:tblLook w:val="0000" w:firstRow="0" w:lastRow="0" w:firstColumn="0" w:lastColumn="0" w:noHBand="0" w:noVBand="0"/>
      </w:tblPr>
      <w:tblGrid>
        <w:gridCol w:w="142"/>
        <w:gridCol w:w="8749"/>
        <w:gridCol w:w="226"/>
      </w:tblGrid>
      <w:tr w:rsidR="00EE47CB" w:rsidRPr="00EE47CB" w14:paraId="1FCA762B" w14:textId="77777777" w:rsidTr="00F660F9">
        <w:trPr>
          <w:trHeight w:hRule="exact" w:val="155"/>
        </w:trPr>
        <w:tc>
          <w:tcPr>
            <w:tcW w:w="142"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055CAEA1" w14:textId="77777777" w:rsidR="00EE47CB" w:rsidRPr="00EE47CB" w:rsidRDefault="00EE47CB" w:rsidP="00ED0D4B">
            <w:pPr>
              <w:rPr>
                <w:rFonts w:eastAsia="Microsoft Sans Serif"/>
                <w:sz w:val="20"/>
              </w:rPr>
            </w:pPr>
          </w:p>
        </w:tc>
        <w:tc>
          <w:tcPr>
            <w:tcW w:w="8749"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4FA4064B" w14:textId="77777777" w:rsidR="00EE47CB" w:rsidRPr="00EE47CB" w:rsidRDefault="00EE47CB" w:rsidP="00ED0D4B">
            <w:pPr>
              <w:rPr>
                <w:rFonts w:eastAsia="Microsoft Sans Serif"/>
                <w:sz w:val="20"/>
              </w:rPr>
            </w:pPr>
          </w:p>
        </w:tc>
        <w:tc>
          <w:tcPr>
            <w:tcW w:w="22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629240BD" w14:textId="77777777" w:rsidR="00EE47CB" w:rsidRPr="00EE47CB" w:rsidRDefault="00EE47CB" w:rsidP="00ED0D4B">
            <w:pPr>
              <w:rPr>
                <w:rFonts w:eastAsia="Microsoft Sans Serif"/>
                <w:sz w:val="20"/>
              </w:rPr>
            </w:pPr>
          </w:p>
        </w:tc>
      </w:tr>
      <w:tr w:rsidR="00EE47CB" w:rsidRPr="00EE47CB" w14:paraId="5F13476C" w14:textId="77777777" w:rsidTr="00F660F9">
        <w:trPr>
          <w:trHeight w:val="18"/>
        </w:trPr>
        <w:tc>
          <w:tcPr>
            <w:tcW w:w="142"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35240B7D" w14:textId="77777777" w:rsidR="00EE47CB" w:rsidRPr="00EE47CB" w:rsidRDefault="00EE47CB" w:rsidP="00ED0D4B">
            <w:pPr>
              <w:rPr>
                <w:rFonts w:eastAsia="Microsoft Sans Serif"/>
                <w:sz w:val="20"/>
              </w:rPr>
            </w:pPr>
          </w:p>
        </w:tc>
        <w:tc>
          <w:tcPr>
            <w:tcW w:w="8749"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8709"/>
            </w:tblGrid>
            <w:tr w:rsidR="00EE47CB" w:rsidRPr="00EE47CB" w14:paraId="451F0674" w14:textId="77777777" w:rsidTr="00F660F9">
              <w:trPr>
                <w:trHeight w:val="18"/>
              </w:trPr>
              <w:tc>
                <w:tcPr>
                  <w:tcW w:w="8711"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214"/>
                    <w:gridCol w:w="4455"/>
                  </w:tblGrid>
                  <w:tr w:rsidR="00EE47CB" w:rsidRPr="00EE47CB" w14:paraId="0BB262B0" w14:textId="77777777" w:rsidTr="00F660F9">
                    <w:trPr>
                      <w:trHeight w:val="18"/>
                    </w:trPr>
                    <w:tc>
                      <w:tcPr>
                        <w:tcW w:w="421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174"/>
                        </w:tblGrid>
                        <w:tr w:rsidR="00EE47CB" w:rsidRPr="00EE47CB" w14:paraId="30D9C442" w14:textId="77777777" w:rsidTr="00F660F9">
                          <w:trPr>
                            <w:trHeight w:val="18"/>
                          </w:trPr>
                          <w:tc>
                            <w:tcPr>
                              <w:tcW w:w="4178"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42D99945" w14:textId="77777777" w:rsidR="00EE47CB" w:rsidRPr="00EE47CB" w:rsidRDefault="00EE47CB" w:rsidP="00ED0D4B">
                              <w:pPr>
                                <w:rPr>
                                  <w:rFonts w:eastAsia="Microsoft Sans Serif"/>
                                  <w:sz w:val="20"/>
                                </w:rPr>
                              </w:pPr>
                              <w:r w:rsidRPr="00EE47CB">
                                <w:rPr>
                                  <w:rFonts w:eastAsia="Microsoft Sans Serif"/>
                                  <w:b/>
                                  <w:sz w:val="21"/>
                                </w:rPr>
                                <w:t>Participants</w:t>
                              </w:r>
                            </w:p>
                          </w:tc>
                        </w:tr>
                        <w:tr w:rsidR="00EE47CB" w:rsidRPr="00EE47CB" w14:paraId="38872521" w14:textId="77777777" w:rsidTr="00F660F9">
                          <w:trPr>
                            <w:trHeight w:val="18"/>
                          </w:trPr>
                          <w:tc>
                            <w:tcPr>
                              <w:tcW w:w="4178"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134"/>
                              </w:tblGrid>
                              <w:tr w:rsidR="00EE47CB" w:rsidRPr="00EE47CB" w14:paraId="3734CCD8" w14:textId="77777777" w:rsidTr="00F660F9">
                                <w:trPr>
                                  <w:trHeight w:val="18"/>
                                </w:trPr>
                                <w:tc>
                                  <w:tcPr>
                                    <w:tcW w:w="4140"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627"/>
                                    </w:tblGrid>
                                    <w:tr w:rsidR="00EE47CB" w:rsidRPr="00EE47CB" w14:paraId="22B474AC" w14:textId="77777777" w:rsidTr="00F660F9">
                                      <w:trPr>
                                        <w:trHeight w:val="301"/>
                                      </w:trPr>
                                      <w:tc>
                                        <w:tcPr>
                                          <w:tcW w:w="439"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2D4AE9CD"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3016AFD4" wp14:editId="7164262A">
                                                <wp:extent cx="194945" cy="1949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3662"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2DF81E70" w14:textId="77777777" w:rsidR="00EE47CB" w:rsidRPr="00EE47CB" w:rsidRDefault="00EE47CB" w:rsidP="00ED0D4B">
                                          <w:pPr>
                                            <w:spacing w:before="60"/>
                                            <w:rPr>
                                              <w:rFonts w:eastAsia="Microsoft Sans Serif"/>
                                              <w:sz w:val="20"/>
                                            </w:rPr>
                                          </w:pPr>
                                          <w:r w:rsidRPr="00EE47CB">
                                            <w:rPr>
                                              <w:rFonts w:eastAsia="Microsoft Sans Serif"/>
                                              <w:sz w:val="20"/>
                                            </w:rPr>
                                            <w:t>Database</w:t>
                                          </w:r>
                                        </w:p>
                                      </w:tc>
                                    </w:tr>
                                  </w:tbl>
                                  <w:p w14:paraId="7FECB6FC" w14:textId="77777777" w:rsidR="00EE47CB" w:rsidRPr="00EE47CB" w:rsidRDefault="00EE47CB" w:rsidP="00ED0D4B">
                                    <w:pPr>
                                      <w:rPr>
                                        <w:rFonts w:eastAsia="Microsoft Sans Serif"/>
                                        <w:sz w:val="20"/>
                                      </w:rPr>
                                    </w:pPr>
                                  </w:p>
                                </w:tc>
                              </w:tr>
                            </w:tbl>
                            <w:p w14:paraId="7FA35880" w14:textId="77777777" w:rsidR="00EE47CB" w:rsidRPr="00EE47CB" w:rsidRDefault="00EE47CB" w:rsidP="00ED0D4B">
                              <w:pPr>
                                <w:rPr>
                                  <w:rFonts w:eastAsia="Microsoft Sans Serif"/>
                                  <w:b/>
                                  <w:sz w:val="21"/>
                                </w:rPr>
                              </w:pPr>
                            </w:p>
                          </w:tc>
                        </w:tr>
                        <w:tr w:rsidR="00EE47CB" w:rsidRPr="00EE47CB" w14:paraId="580FE43D" w14:textId="77777777" w:rsidTr="00F660F9">
                          <w:trPr>
                            <w:trHeight w:val="18"/>
                          </w:trPr>
                          <w:tc>
                            <w:tcPr>
                              <w:tcW w:w="4178"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33A83BEE" w14:textId="77777777" w:rsidR="00EE47CB" w:rsidRPr="00EE47CB" w:rsidRDefault="00EE47CB" w:rsidP="00ED0D4B">
                              <w:pPr>
                                <w:rPr>
                                  <w:rFonts w:eastAsia="Microsoft Sans Serif"/>
                                  <w:b/>
                                  <w:sz w:val="21"/>
                                </w:rPr>
                              </w:pPr>
                              <w:r w:rsidRPr="00EE47CB">
                                <w:rPr>
                                  <w:rFonts w:eastAsia="Microsoft Sans Serif"/>
                                  <w:b/>
                                  <w:sz w:val="21"/>
                                </w:rPr>
                                <w:lastRenderedPageBreak/>
                                <w:t>Inputs</w:t>
                              </w:r>
                            </w:p>
                          </w:tc>
                        </w:tr>
                        <w:tr w:rsidR="00EE47CB" w:rsidRPr="00EE47CB" w14:paraId="0B85202F" w14:textId="77777777" w:rsidTr="00F660F9">
                          <w:trPr>
                            <w:trHeight w:val="18"/>
                          </w:trPr>
                          <w:tc>
                            <w:tcPr>
                              <w:tcW w:w="4178"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134"/>
                              </w:tblGrid>
                              <w:tr w:rsidR="00EE47CB" w:rsidRPr="00EE47CB" w14:paraId="2DD83719" w14:textId="77777777" w:rsidTr="00F660F9">
                                <w:trPr>
                                  <w:trHeight w:val="18"/>
                                </w:trPr>
                                <w:tc>
                                  <w:tcPr>
                                    <w:tcW w:w="4140"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627"/>
                                    </w:tblGrid>
                                    <w:tr w:rsidR="00EE47CB" w:rsidRPr="00EE47CB" w14:paraId="121D2B5A" w14:textId="77777777" w:rsidTr="00F660F9">
                                      <w:trPr>
                                        <w:trHeight w:val="301"/>
                                      </w:trPr>
                                      <w:tc>
                                        <w:tcPr>
                                          <w:tcW w:w="439"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74B3DCA3"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2A190468" wp14:editId="1CCADA08">
                                                <wp:extent cx="194945" cy="1949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3662"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3324494F" w14:textId="77777777" w:rsidR="00EE47CB" w:rsidRPr="00EE47CB" w:rsidRDefault="00EE47CB" w:rsidP="00ED0D4B">
                                          <w:pPr>
                                            <w:spacing w:before="60"/>
                                            <w:rPr>
                                              <w:rFonts w:eastAsia="Microsoft Sans Serif"/>
                                              <w:sz w:val="20"/>
                                            </w:rPr>
                                          </w:pPr>
                                          <w:r w:rsidRPr="00EE47CB">
                                            <w:rPr>
                                              <w:rFonts w:eastAsia="Microsoft Sans Serif"/>
                                              <w:sz w:val="20"/>
                                            </w:rPr>
                                            <w:t>Role</w:t>
                                          </w:r>
                                        </w:p>
                                      </w:tc>
                                    </w:tr>
                                  </w:tbl>
                                  <w:p w14:paraId="0414D266" w14:textId="77777777" w:rsidR="00EE47CB" w:rsidRPr="00EE47CB" w:rsidRDefault="00EE47CB" w:rsidP="00ED0D4B">
                                    <w:pPr>
                                      <w:rPr>
                                        <w:rFonts w:eastAsia="Microsoft Sans Serif"/>
                                        <w:sz w:val="20"/>
                                      </w:rPr>
                                    </w:pPr>
                                  </w:p>
                                </w:tc>
                              </w:tr>
                            </w:tbl>
                            <w:p w14:paraId="5AC67BB8" w14:textId="77777777" w:rsidR="00EE47CB" w:rsidRPr="00EE47CB" w:rsidRDefault="00EE47CB" w:rsidP="00ED0D4B">
                              <w:pPr>
                                <w:rPr>
                                  <w:rFonts w:eastAsia="Microsoft Sans Serif"/>
                                  <w:b/>
                                  <w:sz w:val="21"/>
                                </w:rPr>
                              </w:pPr>
                            </w:p>
                          </w:tc>
                        </w:tr>
                      </w:tbl>
                      <w:p w14:paraId="0D30527D" w14:textId="77777777" w:rsidR="00EE47CB" w:rsidRPr="00EE47CB" w:rsidRDefault="00EE47CB" w:rsidP="00ED0D4B">
                        <w:pPr>
                          <w:rPr>
                            <w:rFonts w:eastAsia="Microsoft Sans Serif"/>
                            <w:sz w:val="20"/>
                          </w:rPr>
                        </w:pPr>
                      </w:p>
                    </w:tc>
                    <w:tc>
                      <w:tcPr>
                        <w:tcW w:w="445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tbl>
                        <w:tblPr>
                          <w:tblW w:w="0" w:type="auto"/>
                          <w:tblLook w:val="0000" w:firstRow="0" w:lastRow="0" w:firstColumn="0" w:lastColumn="0" w:noHBand="0" w:noVBand="0"/>
                        </w:tblPr>
                        <w:tblGrid>
                          <w:gridCol w:w="4335"/>
                        </w:tblGrid>
                        <w:tr w:rsidR="00EE47CB" w:rsidRPr="00EE47CB" w14:paraId="58874A2F" w14:textId="77777777" w:rsidTr="00F660F9">
                          <w:trPr>
                            <w:trHeight w:val="18"/>
                          </w:trPr>
                          <w:tc>
                            <w:tcPr>
                              <w:tcW w:w="4341"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p w14:paraId="11D94DB8" w14:textId="77777777" w:rsidR="00EE47CB" w:rsidRPr="00EE47CB" w:rsidRDefault="00EE47CB" w:rsidP="00ED0D4B">
                              <w:pPr>
                                <w:rPr>
                                  <w:rFonts w:eastAsia="Microsoft Sans Serif"/>
                                  <w:sz w:val="20"/>
                                </w:rPr>
                              </w:pPr>
                              <w:r w:rsidRPr="00EE47CB">
                                <w:rPr>
                                  <w:rFonts w:eastAsia="Microsoft Sans Serif"/>
                                  <w:b/>
                                  <w:sz w:val="21"/>
                                </w:rPr>
                                <w:lastRenderedPageBreak/>
                                <w:t>Outputs</w:t>
                              </w:r>
                            </w:p>
                          </w:tc>
                        </w:tr>
                        <w:tr w:rsidR="00EE47CB" w:rsidRPr="00EE47CB" w14:paraId="2BBFEF30" w14:textId="77777777" w:rsidTr="00F660F9">
                          <w:trPr>
                            <w:trHeight w:val="18"/>
                          </w:trPr>
                          <w:tc>
                            <w:tcPr>
                              <w:tcW w:w="4341"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tbl>
                              <w:tblPr>
                                <w:tblW w:w="0" w:type="auto"/>
                                <w:tblLook w:val="0000" w:firstRow="0" w:lastRow="0" w:firstColumn="0" w:lastColumn="0" w:noHBand="0" w:noVBand="0"/>
                              </w:tblPr>
                              <w:tblGrid>
                                <w:gridCol w:w="4215"/>
                              </w:tblGrid>
                              <w:tr w:rsidR="00EE47CB" w:rsidRPr="00EE47CB" w14:paraId="02BC913A" w14:textId="77777777" w:rsidTr="00F660F9">
                                <w:trPr>
                                  <w:trHeight w:val="18"/>
                                </w:trPr>
                                <w:tc>
                                  <w:tcPr>
                                    <w:tcW w:w="422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708"/>
                                    </w:tblGrid>
                                    <w:tr w:rsidR="00EE47CB" w:rsidRPr="00EE47CB" w14:paraId="2118F59B" w14:textId="77777777" w:rsidTr="00F660F9">
                                      <w:trPr>
                                        <w:trHeight w:val="301"/>
                                      </w:trPr>
                                      <w:tc>
                                        <w:tcPr>
                                          <w:tcW w:w="439"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5935CBB5"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2D1B2CFD" wp14:editId="0699B5B6">
                                                <wp:extent cx="194945" cy="1949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3748"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7FD4C866" w14:textId="77777777" w:rsidR="00EE47CB" w:rsidRPr="00EE47CB" w:rsidRDefault="00EE47CB" w:rsidP="00ED0D4B">
                                          <w:pPr>
                                            <w:spacing w:before="60"/>
                                            <w:rPr>
                                              <w:rFonts w:eastAsia="Microsoft Sans Serif"/>
                                              <w:sz w:val="20"/>
                                            </w:rPr>
                                          </w:pPr>
                                          <w:r w:rsidRPr="00EE47CB">
                                            <w:rPr>
                                              <w:rFonts w:eastAsia="Microsoft Sans Serif"/>
                                              <w:sz w:val="20"/>
                                            </w:rPr>
                                            <w:t>Current Delegation</w:t>
                                          </w:r>
                                        </w:p>
                                      </w:tc>
                                    </w:tr>
                                  </w:tbl>
                                  <w:p w14:paraId="5592FB39" w14:textId="77777777" w:rsidR="00EE47CB" w:rsidRPr="00EE47CB" w:rsidRDefault="00EE47CB" w:rsidP="00ED0D4B">
                                    <w:pPr>
                                      <w:rPr>
                                        <w:rFonts w:eastAsia="Microsoft Sans Serif"/>
                                        <w:sz w:val="20"/>
                                      </w:rPr>
                                    </w:pPr>
                                  </w:p>
                                </w:tc>
                              </w:tr>
                            </w:tbl>
                            <w:p w14:paraId="171C178B" w14:textId="77777777" w:rsidR="00EE47CB" w:rsidRPr="00EE47CB" w:rsidRDefault="00EE47CB" w:rsidP="00ED0D4B">
                              <w:pPr>
                                <w:rPr>
                                  <w:rFonts w:eastAsia="Microsoft Sans Serif"/>
                                  <w:b/>
                                  <w:sz w:val="21"/>
                                </w:rPr>
                              </w:pPr>
                            </w:p>
                          </w:tc>
                        </w:tr>
                        <w:tr w:rsidR="00EE47CB" w:rsidRPr="00EE47CB" w14:paraId="491E7BDA" w14:textId="77777777" w:rsidTr="00F660F9">
                          <w:tblPrEx>
                            <w:tblBorders>
                              <w:top w:val="none" w:sz="0" w:space="0" w:color="F1F1F1"/>
                              <w:left w:val="none" w:sz="0" w:space="0" w:color="F1F1F1"/>
                              <w:bottom w:val="none" w:sz="0" w:space="0" w:color="F1F1F1"/>
                              <w:right w:val="none" w:sz="0" w:space="0" w:color="F1F1F1"/>
                              <w:insideH w:val="none" w:sz="0" w:space="0" w:color="F1F1F1"/>
                              <w:insideV w:val="none" w:sz="0" w:space="0" w:color="F1F1F1"/>
                            </w:tblBorders>
                          </w:tblPrEx>
                          <w:trPr>
                            <w:trHeight w:hRule="exact" w:val="37"/>
                          </w:trPr>
                          <w:tc>
                            <w:tcPr>
                              <w:tcW w:w="4341"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p w14:paraId="7D47DE0C" w14:textId="77777777" w:rsidR="00EE47CB" w:rsidRPr="00EE47CB" w:rsidRDefault="00EE47CB" w:rsidP="00ED0D4B">
                              <w:pPr>
                                <w:rPr>
                                  <w:rFonts w:eastAsia="Microsoft Sans Serif"/>
                                  <w:b/>
                                  <w:sz w:val="21"/>
                                </w:rPr>
                              </w:pPr>
                            </w:p>
                          </w:tc>
                        </w:tr>
                        <w:tr w:rsidR="00EE47CB" w:rsidRPr="00EE47CB" w14:paraId="70C2D61D" w14:textId="77777777" w:rsidTr="00F660F9">
                          <w:trPr>
                            <w:trHeight w:val="18"/>
                          </w:trPr>
                          <w:tc>
                            <w:tcPr>
                              <w:tcW w:w="4341"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tbl>
                              <w:tblPr>
                                <w:tblW w:w="0" w:type="auto"/>
                                <w:tblLook w:val="0000" w:firstRow="0" w:lastRow="0" w:firstColumn="0" w:lastColumn="0" w:noHBand="0" w:noVBand="0"/>
                              </w:tblPr>
                              <w:tblGrid>
                                <w:gridCol w:w="4215"/>
                              </w:tblGrid>
                              <w:tr w:rsidR="00EE47CB" w:rsidRPr="00EE47CB" w14:paraId="70B9E3F4" w14:textId="77777777" w:rsidTr="00F660F9">
                                <w:trPr>
                                  <w:trHeight w:val="18"/>
                                </w:trPr>
                                <w:tc>
                                  <w:tcPr>
                                    <w:tcW w:w="422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708"/>
                                    </w:tblGrid>
                                    <w:tr w:rsidR="00EE47CB" w:rsidRPr="00EE47CB" w14:paraId="41333B72" w14:textId="77777777" w:rsidTr="00F660F9">
                                      <w:trPr>
                                        <w:trHeight w:val="301"/>
                                      </w:trPr>
                                      <w:tc>
                                        <w:tcPr>
                                          <w:tcW w:w="439"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31824006" w14:textId="77777777" w:rsidR="00EE47CB" w:rsidRPr="00EE47CB" w:rsidRDefault="006D1F17" w:rsidP="00ED0D4B">
                                          <w:pPr>
                                            <w:spacing w:before="60"/>
                                            <w:rPr>
                                              <w:rFonts w:eastAsia="Microsoft Sans Serif"/>
                                              <w:sz w:val="20"/>
                                            </w:rPr>
                                          </w:pPr>
                                          <w:r>
                                            <w:rPr>
                                              <w:rFonts w:eastAsia="Microsoft Sans Serif"/>
                                              <w:noProof/>
                                              <w:sz w:val="20"/>
                                            </w:rPr>
                                            <w:lastRenderedPageBreak/>
                                            <w:drawing>
                                              <wp:inline distT="0" distB="0" distL="0" distR="0" wp14:anchorId="51DCCBC0" wp14:editId="1E816D47">
                                                <wp:extent cx="194945" cy="1949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3748"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6CDEFA3F" w14:textId="77777777" w:rsidR="00EE47CB" w:rsidRPr="00EE47CB" w:rsidRDefault="00EE47CB" w:rsidP="00ED0D4B">
                                          <w:pPr>
                                            <w:spacing w:before="60"/>
                                            <w:rPr>
                                              <w:rFonts w:eastAsia="Microsoft Sans Serif"/>
                                              <w:sz w:val="20"/>
                                            </w:rPr>
                                          </w:pPr>
                                          <w:r w:rsidRPr="00EE47CB">
                                            <w:rPr>
                                              <w:rFonts w:eastAsia="Microsoft Sans Serif"/>
                                              <w:sz w:val="20"/>
                                            </w:rPr>
                                            <w:t>Back-up Resource Availability</w:t>
                                          </w:r>
                                        </w:p>
                                      </w:tc>
                                    </w:tr>
                                  </w:tbl>
                                  <w:p w14:paraId="657C684B" w14:textId="77777777" w:rsidR="00EE47CB" w:rsidRPr="00EE47CB" w:rsidRDefault="00EE47CB" w:rsidP="00ED0D4B">
                                    <w:pPr>
                                      <w:rPr>
                                        <w:rFonts w:eastAsia="Microsoft Sans Serif"/>
                                        <w:sz w:val="20"/>
                                      </w:rPr>
                                    </w:pPr>
                                  </w:p>
                                </w:tc>
                              </w:tr>
                            </w:tbl>
                            <w:p w14:paraId="266AF842" w14:textId="77777777" w:rsidR="00EE47CB" w:rsidRPr="00EE47CB" w:rsidRDefault="00EE47CB" w:rsidP="00ED0D4B">
                              <w:pPr>
                                <w:rPr>
                                  <w:rFonts w:eastAsia="Microsoft Sans Serif"/>
                                  <w:b/>
                                  <w:sz w:val="21"/>
                                </w:rPr>
                              </w:pPr>
                            </w:p>
                          </w:tc>
                        </w:tr>
                      </w:tbl>
                      <w:p w14:paraId="7D9D0414" w14:textId="77777777" w:rsidR="00EE47CB" w:rsidRPr="00EE47CB" w:rsidRDefault="00EE47CB" w:rsidP="00ED0D4B">
                        <w:pPr>
                          <w:rPr>
                            <w:rFonts w:eastAsia="Microsoft Sans Serif"/>
                            <w:sz w:val="20"/>
                          </w:rPr>
                        </w:pPr>
                      </w:p>
                    </w:tc>
                  </w:tr>
                </w:tbl>
                <w:p w14:paraId="5580B14F" w14:textId="77777777" w:rsidR="00EE47CB" w:rsidRPr="00EE47CB" w:rsidRDefault="00EE47CB" w:rsidP="00ED0D4B">
                  <w:pPr>
                    <w:rPr>
                      <w:rFonts w:eastAsia="Microsoft Sans Serif"/>
                      <w:sz w:val="20"/>
                    </w:rPr>
                  </w:pPr>
                  <w:r w:rsidRPr="00EE47CB">
                    <w:rPr>
                      <w:rFonts w:eastAsia="Microsoft Sans Serif"/>
                      <w:color w:val="F1F1F1"/>
                      <w:sz w:val="2"/>
                    </w:rPr>
                    <w:lastRenderedPageBreak/>
                    <w:t>.</w:t>
                  </w:r>
                </w:p>
              </w:tc>
            </w:tr>
          </w:tbl>
          <w:p w14:paraId="5247796A" w14:textId="77777777" w:rsidR="00EE47CB" w:rsidRPr="00EE47CB" w:rsidRDefault="00EE47CB" w:rsidP="00ED0D4B">
            <w:pPr>
              <w:rPr>
                <w:rFonts w:eastAsia="Microsoft Sans Serif"/>
                <w:sz w:val="20"/>
              </w:rPr>
            </w:pPr>
          </w:p>
        </w:tc>
        <w:tc>
          <w:tcPr>
            <w:tcW w:w="22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1B09B938" w14:textId="77777777" w:rsidR="00EE47CB" w:rsidRPr="00EE47CB" w:rsidRDefault="00EE47CB" w:rsidP="00EE47CB">
            <w:pPr>
              <w:ind w:right="1440"/>
              <w:rPr>
                <w:rFonts w:eastAsia="Microsoft Sans Serif"/>
                <w:sz w:val="20"/>
              </w:rPr>
            </w:pPr>
          </w:p>
        </w:tc>
      </w:tr>
      <w:tr w:rsidR="00EE47CB" w:rsidRPr="00EE47CB" w14:paraId="5901FD13" w14:textId="77777777" w:rsidTr="00F660F9">
        <w:trPr>
          <w:trHeight w:hRule="exact" w:val="155"/>
        </w:trPr>
        <w:tc>
          <w:tcPr>
            <w:tcW w:w="142"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01A7EF47" w14:textId="77777777" w:rsidR="00EE47CB" w:rsidRPr="00EE47CB" w:rsidRDefault="00EE47CB" w:rsidP="00ED0D4B">
            <w:pPr>
              <w:rPr>
                <w:rFonts w:eastAsia="Microsoft Sans Serif"/>
                <w:sz w:val="20"/>
              </w:rPr>
            </w:pPr>
          </w:p>
        </w:tc>
        <w:tc>
          <w:tcPr>
            <w:tcW w:w="8749"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22931FA2" w14:textId="77777777" w:rsidR="00EE47CB" w:rsidRPr="00EE47CB" w:rsidRDefault="00EE47CB" w:rsidP="00ED0D4B">
            <w:pPr>
              <w:rPr>
                <w:rFonts w:eastAsia="Microsoft Sans Serif"/>
                <w:sz w:val="20"/>
              </w:rPr>
            </w:pPr>
          </w:p>
        </w:tc>
        <w:tc>
          <w:tcPr>
            <w:tcW w:w="22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01313D1C" w14:textId="77777777" w:rsidR="00EE47CB" w:rsidRPr="00EE47CB" w:rsidRDefault="00EE47CB" w:rsidP="00ED0D4B">
            <w:pPr>
              <w:rPr>
                <w:rFonts w:eastAsia="Microsoft Sans Serif"/>
                <w:sz w:val="20"/>
              </w:rPr>
            </w:pPr>
          </w:p>
        </w:tc>
      </w:tr>
    </w:tbl>
    <w:p w14:paraId="3C56B64E" w14:textId="77777777" w:rsidR="00EE47CB" w:rsidRPr="00EE47CB" w:rsidRDefault="00EE47CB" w:rsidP="001473A0">
      <w:pPr>
        <w:pStyle w:val="Heading4"/>
        <w:rPr>
          <w:rFonts w:eastAsia="Microsoft Sans Serif"/>
          <w:sz w:val="20"/>
        </w:rPr>
      </w:pPr>
      <w:bookmarkStart w:id="295" w:name="_Toc419162449"/>
      <w:r w:rsidRPr="00EE47CB">
        <w:rPr>
          <w:rFonts w:eastAsia="Microsoft Sans Serif"/>
        </w:rPr>
        <w:t xml:space="preserve">2.1.2. Is delegated </w:t>
      </w:r>
      <w:r w:rsidRPr="001473A0">
        <w:rPr>
          <w:rFonts w:eastAsia="Microsoft Sans Serif"/>
        </w:rPr>
        <w:t>person</w:t>
      </w:r>
      <w:r w:rsidRPr="00EE47CB">
        <w:rPr>
          <w:rFonts w:eastAsia="Microsoft Sans Serif"/>
        </w:rPr>
        <w:t xml:space="preserve"> OOO?</w:t>
      </w:r>
      <w:bookmarkEnd w:id="295"/>
    </w:p>
    <w:p w14:paraId="659CA759" w14:textId="77777777" w:rsidR="00EE47CB" w:rsidRPr="00EE47CB" w:rsidRDefault="00EE47CB" w:rsidP="00EE47CB">
      <w:pPr>
        <w:ind w:left="624"/>
        <w:rPr>
          <w:rFonts w:eastAsia="Microsoft Sans Serif"/>
          <w:sz w:val="20"/>
        </w:rPr>
      </w:pPr>
      <w:r w:rsidRPr="00EE47CB">
        <w:rPr>
          <w:rFonts w:eastAsia="Microsoft Sans Serif"/>
          <w:sz w:val="20"/>
        </w:rPr>
        <w:t>This gateway decides if the delegated person is also OOO based on the field 'Back-up Resource Availability'.</w:t>
      </w:r>
    </w:p>
    <w:p w14:paraId="45CCF971" w14:textId="77777777" w:rsidR="00EE47CB" w:rsidRPr="00EE47CB" w:rsidRDefault="00EE47CB" w:rsidP="001473A0">
      <w:pPr>
        <w:pStyle w:val="Heading4"/>
        <w:rPr>
          <w:rFonts w:eastAsia="Microsoft Sans Serif"/>
          <w:sz w:val="20"/>
        </w:rPr>
      </w:pPr>
      <w:bookmarkStart w:id="296" w:name="_Toc419162450"/>
      <w:r w:rsidRPr="00EE47CB">
        <w:rPr>
          <w:rFonts w:eastAsia="Microsoft Sans Serif"/>
        </w:rPr>
        <w:t xml:space="preserve">2.1.3. Allocate tasks to </w:t>
      </w:r>
      <w:r w:rsidRPr="001473A0">
        <w:rPr>
          <w:rFonts w:eastAsia="Microsoft Sans Serif"/>
        </w:rPr>
        <w:t>back</w:t>
      </w:r>
      <w:r w:rsidRPr="00EE47CB">
        <w:rPr>
          <w:rFonts w:eastAsia="Microsoft Sans Serif"/>
        </w:rPr>
        <w:t>-up</w:t>
      </w:r>
      <w:bookmarkEnd w:id="296"/>
    </w:p>
    <w:p w14:paraId="638A4468" w14:textId="77777777" w:rsidR="00EE47CB" w:rsidRPr="00EE47CB" w:rsidRDefault="00EE47CB" w:rsidP="00EE47CB">
      <w:pPr>
        <w:ind w:left="624"/>
        <w:rPr>
          <w:rFonts w:eastAsia="Microsoft Sans Serif"/>
          <w:sz w:val="20"/>
        </w:rPr>
      </w:pPr>
      <w:r w:rsidRPr="00EE47CB">
        <w:rPr>
          <w:rFonts w:eastAsia="Microsoft Sans Serif"/>
          <w:sz w:val="20"/>
        </w:rPr>
        <w:t>Using the outputs from the step 'Find current delegation', current tasks are allocated to the correct user.</w:t>
      </w:r>
    </w:p>
    <w:tbl>
      <w:tblPr>
        <w:tblW w:w="0" w:type="auto"/>
        <w:tblInd w:w="624" w:type="dxa"/>
        <w:tblLook w:val="0000" w:firstRow="0" w:lastRow="0" w:firstColumn="0" w:lastColumn="0" w:noHBand="0" w:noVBand="0"/>
      </w:tblPr>
      <w:tblGrid>
        <w:gridCol w:w="144"/>
        <w:gridCol w:w="8816"/>
        <w:gridCol w:w="143"/>
      </w:tblGrid>
      <w:tr w:rsidR="00EE47CB" w:rsidRPr="00EE47CB" w14:paraId="5240C2F1" w14:textId="77777777" w:rsidTr="00ED0D4B">
        <w:trPr>
          <w:trHeight w:hRule="exact" w:val="165"/>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4A6F3A40"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281A7561"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1A15D2B2" w14:textId="77777777" w:rsidR="00EE47CB" w:rsidRPr="00EE47CB" w:rsidRDefault="00EE47CB" w:rsidP="00ED0D4B">
            <w:pPr>
              <w:rPr>
                <w:rFonts w:eastAsia="Microsoft Sans Serif"/>
                <w:sz w:val="20"/>
              </w:rPr>
            </w:pPr>
          </w:p>
        </w:tc>
      </w:tr>
      <w:tr w:rsidR="00EE47CB" w:rsidRPr="00EE47CB" w14:paraId="58DADE32" w14:textId="77777777" w:rsidTr="00ED0D4B">
        <w:trPr>
          <w:trHeight w:val="20"/>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19836DF2"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8776"/>
            </w:tblGrid>
            <w:tr w:rsidR="00EE47CB" w:rsidRPr="00EE47CB" w14:paraId="3AE79483"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220"/>
                    <w:gridCol w:w="4516"/>
                  </w:tblGrid>
                  <w:tr w:rsidR="00EE47CB" w:rsidRPr="00EE47CB" w14:paraId="741707C8"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180"/>
                        </w:tblGrid>
                        <w:tr w:rsidR="00EE47CB" w:rsidRPr="00EE47CB" w14:paraId="25B4616C"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621DA0F2" w14:textId="77777777" w:rsidR="00EE47CB" w:rsidRPr="00EE47CB" w:rsidRDefault="00EE47CB" w:rsidP="00ED0D4B">
                              <w:pPr>
                                <w:rPr>
                                  <w:rFonts w:eastAsia="Microsoft Sans Serif"/>
                                  <w:sz w:val="20"/>
                                </w:rPr>
                              </w:pPr>
                              <w:r w:rsidRPr="00EE47CB">
                                <w:rPr>
                                  <w:rFonts w:eastAsia="Microsoft Sans Serif"/>
                                  <w:b/>
                                  <w:sz w:val="21"/>
                                </w:rPr>
                                <w:t>Participants</w:t>
                              </w:r>
                            </w:p>
                          </w:tc>
                        </w:tr>
                        <w:tr w:rsidR="00EE47CB" w:rsidRPr="00EE47CB" w14:paraId="59B69E65"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140"/>
                              </w:tblGrid>
                              <w:tr w:rsidR="00EE47CB" w:rsidRPr="00EE47CB" w14:paraId="3AE54439"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633"/>
                                    </w:tblGrid>
                                    <w:tr w:rsidR="00EE47CB" w:rsidRPr="00EE47CB" w14:paraId="76E958E2" w14:textId="77777777" w:rsidTr="00ED0D4B">
                                      <w:trPr>
                                        <w:trHeight w:val="320"/>
                                      </w:trPr>
                                      <w:tc>
                                        <w:tcPr>
                                          <w:tcW w:w="24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140A293B"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6649FF2D" wp14:editId="3FCF5F01">
                                                <wp:extent cx="194945" cy="19494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64DC6A5D" w14:textId="77777777" w:rsidR="00EE47CB" w:rsidRPr="00EE47CB" w:rsidRDefault="00EE47CB" w:rsidP="00ED0D4B">
                                          <w:pPr>
                                            <w:spacing w:before="60"/>
                                            <w:rPr>
                                              <w:rFonts w:eastAsia="Microsoft Sans Serif"/>
                                              <w:sz w:val="20"/>
                                            </w:rPr>
                                          </w:pPr>
                                          <w:r w:rsidRPr="00EE47CB">
                                            <w:rPr>
                                              <w:rFonts w:eastAsia="Microsoft Sans Serif"/>
                                              <w:sz w:val="20"/>
                                            </w:rPr>
                                            <w:t>System</w:t>
                                          </w:r>
                                        </w:p>
                                      </w:tc>
                                    </w:tr>
                                  </w:tbl>
                                  <w:p w14:paraId="7103D3E7" w14:textId="77777777" w:rsidR="00EE47CB" w:rsidRPr="00EE47CB" w:rsidRDefault="00EE47CB" w:rsidP="00ED0D4B">
                                    <w:pPr>
                                      <w:rPr>
                                        <w:rFonts w:eastAsia="Microsoft Sans Serif"/>
                                        <w:sz w:val="20"/>
                                      </w:rPr>
                                    </w:pPr>
                                  </w:p>
                                </w:tc>
                              </w:tr>
                            </w:tbl>
                            <w:p w14:paraId="08770990" w14:textId="77777777" w:rsidR="00EE47CB" w:rsidRPr="00EE47CB" w:rsidRDefault="00EE47CB" w:rsidP="00ED0D4B">
                              <w:pPr>
                                <w:rPr>
                                  <w:rFonts w:eastAsia="Microsoft Sans Serif"/>
                                  <w:b/>
                                  <w:sz w:val="21"/>
                                </w:rPr>
                              </w:pPr>
                            </w:p>
                          </w:tc>
                        </w:tr>
                      </w:tbl>
                      <w:p w14:paraId="4DE774AA"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tbl>
                        <w:tblPr>
                          <w:tblW w:w="0" w:type="auto"/>
                          <w:tblLook w:val="0000" w:firstRow="0" w:lastRow="0" w:firstColumn="0" w:lastColumn="0" w:noHBand="0" w:noVBand="0"/>
                        </w:tblPr>
                        <w:tblGrid>
                          <w:gridCol w:w="4396"/>
                        </w:tblGrid>
                        <w:tr w:rsidR="00EE47CB" w:rsidRPr="00EE47CB" w14:paraId="3E476B32"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p w14:paraId="43736DC8" w14:textId="77777777" w:rsidR="00EE47CB" w:rsidRPr="00EE47CB" w:rsidRDefault="00EE47CB" w:rsidP="00ED0D4B">
                              <w:pPr>
                                <w:rPr>
                                  <w:rFonts w:eastAsia="Microsoft Sans Serif"/>
                                  <w:sz w:val="20"/>
                                </w:rPr>
                              </w:pPr>
                              <w:r w:rsidRPr="00EE47CB">
                                <w:rPr>
                                  <w:rFonts w:eastAsia="Microsoft Sans Serif"/>
                                  <w:b/>
                                  <w:sz w:val="21"/>
                                </w:rPr>
                                <w:t>Inputs</w:t>
                              </w:r>
                            </w:p>
                          </w:tc>
                        </w:tr>
                        <w:tr w:rsidR="00EE47CB" w:rsidRPr="00EE47CB" w14:paraId="6A397C21"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tbl>
                              <w:tblPr>
                                <w:tblW w:w="0" w:type="auto"/>
                                <w:tblLook w:val="0000" w:firstRow="0" w:lastRow="0" w:firstColumn="0" w:lastColumn="0" w:noHBand="0" w:noVBand="0"/>
                              </w:tblPr>
                              <w:tblGrid>
                                <w:gridCol w:w="4276"/>
                              </w:tblGrid>
                              <w:tr w:rsidR="00EE47CB" w:rsidRPr="00EE47CB" w14:paraId="2624B1F4"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769"/>
                                    </w:tblGrid>
                                    <w:tr w:rsidR="00EE47CB" w:rsidRPr="00EE47CB" w14:paraId="5A094C45" w14:textId="77777777" w:rsidTr="00ED0D4B">
                                      <w:trPr>
                                        <w:trHeight w:val="320"/>
                                      </w:trPr>
                                      <w:tc>
                                        <w:tcPr>
                                          <w:tcW w:w="36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54E83953"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117C744B" wp14:editId="6E862D4C">
                                                <wp:extent cx="194945" cy="1949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6BEC0F06" w14:textId="77777777" w:rsidR="00EE47CB" w:rsidRPr="00EE47CB" w:rsidRDefault="00EE47CB" w:rsidP="00ED0D4B">
                                          <w:pPr>
                                            <w:spacing w:before="60"/>
                                            <w:rPr>
                                              <w:rFonts w:eastAsia="Microsoft Sans Serif"/>
                                              <w:sz w:val="20"/>
                                            </w:rPr>
                                          </w:pPr>
                                          <w:r w:rsidRPr="00EE47CB">
                                            <w:rPr>
                                              <w:rFonts w:eastAsia="Microsoft Sans Serif"/>
                                              <w:sz w:val="20"/>
                                            </w:rPr>
                                            <w:t>Current Delegation</w:t>
                                          </w:r>
                                        </w:p>
                                      </w:tc>
                                    </w:tr>
                                  </w:tbl>
                                  <w:p w14:paraId="31BFCCE8" w14:textId="77777777" w:rsidR="00EE47CB" w:rsidRPr="00EE47CB" w:rsidRDefault="00EE47CB" w:rsidP="00ED0D4B">
                                    <w:pPr>
                                      <w:rPr>
                                        <w:rFonts w:eastAsia="Microsoft Sans Serif"/>
                                        <w:sz w:val="20"/>
                                      </w:rPr>
                                    </w:pPr>
                                  </w:p>
                                </w:tc>
                              </w:tr>
                            </w:tbl>
                            <w:p w14:paraId="68CBB707" w14:textId="77777777" w:rsidR="00EE47CB" w:rsidRPr="00EE47CB" w:rsidRDefault="00EE47CB" w:rsidP="00ED0D4B">
                              <w:pPr>
                                <w:rPr>
                                  <w:rFonts w:eastAsia="Microsoft Sans Serif"/>
                                  <w:b/>
                                  <w:sz w:val="21"/>
                                </w:rPr>
                              </w:pPr>
                            </w:p>
                          </w:tc>
                        </w:tr>
                      </w:tbl>
                      <w:p w14:paraId="3A5BF01B" w14:textId="77777777" w:rsidR="00EE47CB" w:rsidRPr="00EE47CB" w:rsidRDefault="00EE47CB" w:rsidP="00ED0D4B">
                        <w:pPr>
                          <w:rPr>
                            <w:rFonts w:eastAsia="Microsoft Sans Serif"/>
                            <w:sz w:val="20"/>
                          </w:rPr>
                        </w:pPr>
                      </w:p>
                    </w:tc>
                  </w:tr>
                </w:tbl>
                <w:p w14:paraId="32928AE7" w14:textId="77777777" w:rsidR="00EE47CB" w:rsidRPr="00EE47CB" w:rsidRDefault="00EE47CB" w:rsidP="00ED0D4B">
                  <w:pPr>
                    <w:rPr>
                      <w:rFonts w:eastAsia="Microsoft Sans Serif"/>
                      <w:sz w:val="20"/>
                    </w:rPr>
                  </w:pPr>
                  <w:r w:rsidRPr="00EE47CB">
                    <w:rPr>
                      <w:rFonts w:eastAsia="Microsoft Sans Serif"/>
                      <w:color w:val="F1F1F1"/>
                      <w:sz w:val="2"/>
                    </w:rPr>
                    <w:t>.</w:t>
                  </w:r>
                </w:p>
              </w:tc>
            </w:tr>
          </w:tbl>
          <w:p w14:paraId="61394233"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6CAD8BD8" w14:textId="77777777" w:rsidR="00EE47CB" w:rsidRPr="00EE47CB" w:rsidRDefault="00EE47CB" w:rsidP="00ED0D4B">
            <w:pPr>
              <w:rPr>
                <w:rFonts w:eastAsia="Microsoft Sans Serif"/>
                <w:sz w:val="20"/>
              </w:rPr>
            </w:pPr>
          </w:p>
        </w:tc>
      </w:tr>
      <w:tr w:rsidR="00EE47CB" w:rsidRPr="00EE47CB" w14:paraId="1AB20030" w14:textId="77777777" w:rsidTr="00ED0D4B">
        <w:trPr>
          <w:trHeight w:hRule="exact" w:val="165"/>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5F8B0066"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729B39E5"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4808F529" w14:textId="77777777" w:rsidR="00EE47CB" w:rsidRPr="00EE47CB" w:rsidRDefault="00EE47CB" w:rsidP="00ED0D4B">
            <w:pPr>
              <w:rPr>
                <w:rFonts w:eastAsia="Microsoft Sans Serif"/>
                <w:sz w:val="20"/>
              </w:rPr>
            </w:pPr>
          </w:p>
        </w:tc>
      </w:tr>
    </w:tbl>
    <w:p w14:paraId="39BDE032" w14:textId="77777777" w:rsidR="00EE47CB" w:rsidRPr="00EE47CB" w:rsidRDefault="00EE47CB" w:rsidP="001473A0">
      <w:pPr>
        <w:pStyle w:val="Heading4"/>
        <w:rPr>
          <w:rFonts w:eastAsia="Microsoft Sans Serif"/>
          <w:sz w:val="20"/>
        </w:rPr>
      </w:pPr>
      <w:bookmarkStart w:id="297" w:name="_Toc419162451"/>
      <w:r w:rsidRPr="00EE47CB">
        <w:rPr>
          <w:rFonts w:eastAsia="Microsoft Sans Serif"/>
        </w:rPr>
        <w:t xml:space="preserve">2.1.4. Email </w:t>
      </w:r>
      <w:r w:rsidRPr="001473A0">
        <w:rPr>
          <w:rFonts w:eastAsia="Microsoft Sans Serif"/>
        </w:rPr>
        <w:t>Original</w:t>
      </w:r>
      <w:r w:rsidRPr="00EE47CB">
        <w:rPr>
          <w:rFonts w:eastAsia="Microsoft Sans Serif"/>
        </w:rPr>
        <w:t xml:space="preserve"> User</w:t>
      </w:r>
      <w:bookmarkEnd w:id="297"/>
    </w:p>
    <w:p w14:paraId="444E9ED4" w14:textId="77777777" w:rsidR="00EE47CB" w:rsidRPr="00EE47CB" w:rsidRDefault="00EE47CB" w:rsidP="00EE47CB">
      <w:pPr>
        <w:ind w:left="624"/>
        <w:rPr>
          <w:rFonts w:eastAsia="Microsoft Sans Serif"/>
          <w:sz w:val="20"/>
        </w:rPr>
      </w:pPr>
      <w:r w:rsidRPr="00EE47CB">
        <w:rPr>
          <w:rFonts w:eastAsia="Microsoft Sans Serif"/>
          <w:sz w:val="20"/>
        </w:rPr>
        <w:t>This activity sends an email notification to the original task owner regarding the re-assignment of tasks.</w:t>
      </w:r>
    </w:p>
    <w:tbl>
      <w:tblPr>
        <w:tblW w:w="0" w:type="auto"/>
        <w:tblInd w:w="624" w:type="dxa"/>
        <w:tblLook w:val="0000" w:firstRow="0" w:lastRow="0" w:firstColumn="0" w:lastColumn="0" w:noHBand="0" w:noVBand="0"/>
      </w:tblPr>
      <w:tblGrid>
        <w:gridCol w:w="147"/>
        <w:gridCol w:w="8808"/>
        <w:gridCol w:w="148"/>
      </w:tblGrid>
      <w:tr w:rsidR="00EE47CB" w:rsidRPr="00EE47CB" w14:paraId="76264287" w14:textId="77777777" w:rsidTr="00ED0D4B">
        <w:trPr>
          <w:trHeight w:hRule="exact" w:val="165"/>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172FFB7E"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26CFC766"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0C21577E" w14:textId="77777777" w:rsidR="00EE47CB" w:rsidRPr="00EE47CB" w:rsidRDefault="00EE47CB" w:rsidP="00ED0D4B">
            <w:pPr>
              <w:rPr>
                <w:rFonts w:eastAsia="Microsoft Sans Serif"/>
                <w:sz w:val="20"/>
              </w:rPr>
            </w:pPr>
          </w:p>
        </w:tc>
      </w:tr>
      <w:tr w:rsidR="00EE47CB" w:rsidRPr="00EE47CB" w14:paraId="317D6C49" w14:textId="77777777" w:rsidTr="00ED0D4B">
        <w:trPr>
          <w:trHeight w:val="20"/>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34D3395E"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8768"/>
            </w:tblGrid>
            <w:tr w:rsidR="00EE47CB" w:rsidRPr="00EE47CB" w14:paraId="681BC919"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733"/>
                    <w:gridCol w:w="3995"/>
                  </w:tblGrid>
                  <w:tr w:rsidR="00EE47CB" w:rsidRPr="00EE47CB" w14:paraId="53780F62"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93"/>
                        </w:tblGrid>
                        <w:tr w:rsidR="00EE47CB" w:rsidRPr="00EE47CB" w14:paraId="64205E11"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264C9C99" w14:textId="77777777" w:rsidR="00EE47CB" w:rsidRPr="00EE47CB" w:rsidRDefault="00EE47CB" w:rsidP="00ED0D4B">
                              <w:pPr>
                                <w:rPr>
                                  <w:rFonts w:eastAsia="Microsoft Sans Serif"/>
                                  <w:sz w:val="20"/>
                                </w:rPr>
                              </w:pPr>
                              <w:r w:rsidRPr="00EE47CB">
                                <w:rPr>
                                  <w:rFonts w:eastAsia="Microsoft Sans Serif"/>
                                  <w:b/>
                                  <w:sz w:val="21"/>
                                </w:rPr>
                                <w:t>Participants</w:t>
                              </w:r>
                            </w:p>
                          </w:tc>
                        </w:tr>
                        <w:tr w:rsidR="00EE47CB" w:rsidRPr="00EE47CB" w14:paraId="05C4762F"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53"/>
                              </w:tblGrid>
                              <w:tr w:rsidR="00EE47CB" w:rsidRPr="00EE47CB" w14:paraId="29B9A3A8"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4146"/>
                                    </w:tblGrid>
                                    <w:tr w:rsidR="00EE47CB" w:rsidRPr="00EE47CB" w14:paraId="2B0A92EC" w14:textId="77777777" w:rsidTr="00ED0D4B">
                                      <w:trPr>
                                        <w:trHeight w:val="320"/>
                                      </w:trPr>
                                      <w:tc>
                                        <w:tcPr>
                                          <w:tcW w:w="24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48C58CC4"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2C84A476" wp14:editId="77A61369">
                                                <wp:extent cx="194945" cy="19494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5DB605D5" w14:textId="77777777" w:rsidR="00EE47CB" w:rsidRPr="00EE47CB" w:rsidRDefault="00EE47CB" w:rsidP="00ED0D4B">
                                          <w:pPr>
                                            <w:spacing w:before="60"/>
                                            <w:rPr>
                                              <w:rFonts w:eastAsia="Microsoft Sans Serif"/>
                                              <w:sz w:val="20"/>
                                            </w:rPr>
                                          </w:pPr>
                                          <w:r w:rsidRPr="00EE47CB">
                                            <w:rPr>
                                              <w:rFonts w:eastAsia="Microsoft Sans Serif"/>
                                              <w:sz w:val="20"/>
                                            </w:rPr>
                                            <w:t>System</w:t>
                                          </w:r>
                                        </w:p>
                                      </w:tc>
                                    </w:tr>
                                  </w:tbl>
                                  <w:p w14:paraId="4FB339B5" w14:textId="77777777" w:rsidR="00EE47CB" w:rsidRPr="00EE47CB" w:rsidRDefault="00EE47CB" w:rsidP="00ED0D4B">
                                    <w:pPr>
                                      <w:rPr>
                                        <w:rFonts w:eastAsia="Microsoft Sans Serif"/>
                                        <w:sz w:val="20"/>
                                      </w:rPr>
                                    </w:pPr>
                                  </w:p>
                                </w:tc>
                              </w:tr>
                            </w:tbl>
                            <w:p w14:paraId="51C821C5" w14:textId="77777777" w:rsidR="00EE47CB" w:rsidRPr="00EE47CB" w:rsidRDefault="00EE47CB" w:rsidP="00ED0D4B">
                              <w:pPr>
                                <w:rPr>
                                  <w:rFonts w:eastAsia="Microsoft Sans Serif"/>
                                  <w:b/>
                                  <w:sz w:val="21"/>
                                </w:rPr>
                              </w:pPr>
                            </w:p>
                          </w:tc>
                        </w:tr>
                      </w:tbl>
                      <w:p w14:paraId="5CF6A6F7"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p w14:paraId="7D702CEA" w14:textId="77777777" w:rsidR="00EE47CB" w:rsidRPr="00EE47CB" w:rsidRDefault="00EE47CB" w:rsidP="00ED0D4B">
                        <w:pPr>
                          <w:rPr>
                            <w:rFonts w:eastAsia="Microsoft Sans Serif"/>
                            <w:sz w:val="20"/>
                          </w:rPr>
                        </w:pPr>
                      </w:p>
                    </w:tc>
                  </w:tr>
                </w:tbl>
                <w:p w14:paraId="3FF2FE8A" w14:textId="77777777" w:rsidR="00EE47CB" w:rsidRPr="00EE47CB" w:rsidRDefault="00EE47CB" w:rsidP="00ED0D4B">
                  <w:pPr>
                    <w:rPr>
                      <w:rFonts w:eastAsia="Microsoft Sans Serif"/>
                      <w:sz w:val="20"/>
                    </w:rPr>
                  </w:pPr>
                  <w:r w:rsidRPr="00EE47CB">
                    <w:rPr>
                      <w:rFonts w:eastAsia="Microsoft Sans Serif"/>
                      <w:color w:val="F1F1F1"/>
                      <w:sz w:val="2"/>
                    </w:rPr>
                    <w:t>.</w:t>
                  </w:r>
                </w:p>
              </w:tc>
            </w:tr>
          </w:tbl>
          <w:p w14:paraId="0CFEC38A"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24A0377D" w14:textId="77777777" w:rsidR="00EE47CB" w:rsidRPr="00EE47CB" w:rsidRDefault="00EE47CB" w:rsidP="00ED0D4B">
            <w:pPr>
              <w:rPr>
                <w:rFonts w:eastAsia="Microsoft Sans Serif"/>
                <w:sz w:val="20"/>
              </w:rPr>
            </w:pPr>
          </w:p>
        </w:tc>
      </w:tr>
      <w:tr w:rsidR="00EE47CB" w:rsidRPr="00EE47CB" w14:paraId="474D01D5" w14:textId="77777777" w:rsidTr="00ED0D4B">
        <w:trPr>
          <w:trHeight w:hRule="exact" w:val="165"/>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33AFF700"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00A3839C"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1BFCAB86" w14:textId="77777777" w:rsidR="00EE47CB" w:rsidRPr="00EE47CB" w:rsidRDefault="00EE47CB" w:rsidP="00ED0D4B">
            <w:pPr>
              <w:rPr>
                <w:rFonts w:eastAsia="Microsoft Sans Serif"/>
                <w:sz w:val="20"/>
              </w:rPr>
            </w:pPr>
          </w:p>
        </w:tc>
      </w:tr>
    </w:tbl>
    <w:p w14:paraId="704C18A9" w14:textId="77777777" w:rsidR="00EE47CB" w:rsidRPr="00EE47CB" w:rsidRDefault="00EE47CB" w:rsidP="001473A0">
      <w:pPr>
        <w:pStyle w:val="Heading4"/>
        <w:rPr>
          <w:rFonts w:eastAsia="Microsoft Sans Serif"/>
          <w:sz w:val="20"/>
        </w:rPr>
      </w:pPr>
      <w:bookmarkStart w:id="298" w:name="_Toc419162452"/>
      <w:r w:rsidRPr="00EE47CB">
        <w:rPr>
          <w:rFonts w:eastAsia="Microsoft Sans Serif"/>
        </w:rPr>
        <w:t>2.1.5. Max. level of delegations exceeded?</w:t>
      </w:r>
      <w:bookmarkEnd w:id="298"/>
    </w:p>
    <w:p w14:paraId="325B1078" w14:textId="77777777" w:rsidR="00EE47CB" w:rsidRPr="00EE47CB" w:rsidRDefault="00EE47CB" w:rsidP="00EE47CB">
      <w:pPr>
        <w:ind w:left="624"/>
        <w:rPr>
          <w:rFonts w:eastAsia="Microsoft Sans Serif"/>
          <w:sz w:val="20"/>
        </w:rPr>
      </w:pPr>
      <w:r w:rsidRPr="00EE47CB">
        <w:rPr>
          <w:rFonts w:eastAsia="Microsoft Sans Serif"/>
          <w:sz w:val="20"/>
        </w:rPr>
        <w:t>This gateway decides which path to take based on the pre-configured maximum no. of allowed forward delegations. If this is exceeded, no action is needed as the process defaults apply. Else the next level back-up resource is to be found from the database.</w:t>
      </w:r>
    </w:p>
    <w:p w14:paraId="6A9395D8" w14:textId="77777777" w:rsidR="00EE47CB" w:rsidRPr="00EE47CB" w:rsidRDefault="00EE47CB" w:rsidP="001473A0">
      <w:pPr>
        <w:pStyle w:val="Heading4"/>
        <w:rPr>
          <w:rFonts w:eastAsia="Microsoft Sans Serif"/>
          <w:sz w:val="20"/>
        </w:rPr>
      </w:pPr>
      <w:bookmarkStart w:id="299" w:name="_Toc419162453"/>
      <w:r w:rsidRPr="00EE47CB">
        <w:rPr>
          <w:rFonts w:eastAsia="Microsoft Sans Serif"/>
        </w:rPr>
        <w:t xml:space="preserve">2.1.6. Process </w:t>
      </w:r>
      <w:r w:rsidRPr="001473A0">
        <w:rPr>
          <w:rFonts w:eastAsia="Microsoft Sans Serif"/>
        </w:rPr>
        <w:t>Default</w:t>
      </w:r>
      <w:r w:rsidRPr="00EE47CB">
        <w:rPr>
          <w:rFonts w:eastAsia="Microsoft Sans Serif"/>
        </w:rPr>
        <w:t xml:space="preserve"> (No additional action)</w:t>
      </w:r>
      <w:bookmarkEnd w:id="299"/>
    </w:p>
    <w:p w14:paraId="3AE87FE5" w14:textId="77777777" w:rsidR="00EE47CB" w:rsidRPr="00EE47CB" w:rsidRDefault="008A0384" w:rsidP="00EE47CB">
      <w:pPr>
        <w:ind w:left="624"/>
        <w:rPr>
          <w:rFonts w:eastAsia="Microsoft Sans Serif"/>
          <w:sz w:val="20"/>
        </w:rPr>
      </w:pPr>
      <w:ins w:id="300" w:author="TAN CHIN LOONG" w:date="2015-05-12T02:11:00Z">
        <w:r>
          <w:rPr>
            <w:rFonts w:eastAsia="Microsoft Sans Serif"/>
            <w:sz w:val="20"/>
          </w:rPr>
          <w:t>No delegation action is taken by the system and the handling of the task falls through to the designed workflow.</w:t>
        </w:r>
      </w:ins>
    </w:p>
    <w:tbl>
      <w:tblPr>
        <w:tblW w:w="0" w:type="auto"/>
        <w:tblInd w:w="624" w:type="dxa"/>
        <w:tblLook w:val="0000" w:firstRow="0" w:lastRow="0" w:firstColumn="0" w:lastColumn="0" w:noHBand="0" w:noVBand="0"/>
      </w:tblPr>
      <w:tblGrid>
        <w:gridCol w:w="147"/>
        <w:gridCol w:w="8808"/>
        <w:gridCol w:w="148"/>
      </w:tblGrid>
      <w:tr w:rsidR="00EE47CB" w:rsidRPr="00EE47CB" w14:paraId="42E5443A" w14:textId="77777777" w:rsidTr="00ED0D4B">
        <w:trPr>
          <w:trHeight w:hRule="exact" w:val="165"/>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047F5AC6"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24CA0498"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751F0A91" w14:textId="77777777" w:rsidR="00EE47CB" w:rsidRPr="00EE47CB" w:rsidRDefault="00EE47CB" w:rsidP="00ED0D4B">
            <w:pPr>
              <w:rPr>
                <w:rFonts w:eastAsia="Microsoft Sans Serif"/>
                <w:sz w:val="20"/>
              </w:rPr>
            </w:pPr>
          </w:p>
        </w:tc>
      </w:tr>
      <w:tr w:rsidR="00EE47CB" w:rsidRPr="00EE47CB" w14:paraId="784FB23A" w14:textId="77777777" w:rsidTr="00ED0D4B">
        <w:trPr>
          <w:trHeight w:val="20"/>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7077401B"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8768"/>
            </w:tblGrid>
            <w:tr w:rsidR="00EE47CB" w:rsidRPr="00EE47CB" w14:paraId="5AA0D21F"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733"/>
                    <w:gridCol w:w="3995"/>
                  </w:tblGrid>
                  <w:tr w:rsidR="00EE47CB" w:rsidRPr="00EE47CB" w14:paraId="1DD64BDC"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93"/>
                        </w:tblGrid>
                        <w:tr w:rsidR="00EE47CB" w:rsidRPr="00EE47CB" w14:paraId="0E249538"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29E34040" w14:textId="77777777" w:rsidR="00EE47CB" w:rsidRPr="00EE47CB" w:rsidRDefault="00EE47CB" w:rsidP="00ED0D4B">
                              <w:pPr>
                                <w:rPr>
                                  <w:rFonts w:eastAsia="Microsoft Sans Serif"/>
                                  <w:sz w:val="20"/>
                                </w:rPr>
                              </w:pPr>
                              <w:r w:rsidRPr="00EE47CB">
                                <w:rPr>
                                  <w:rFonts w:eastAsia="Microsoft Sans Serif"/>
                                  <w:b/>
                                  <w:sz w:val="21"/>
                                </w:rPr>
                                <w:t>Participants</w:t>
                              </w:r>
                            </w:p>
                          </w:tc>
                        </w:tr>
                        <w:tr w:rsidR="00EE47CB" w:rsidRPr="00EE47CB" w14:paraId="7D5185E5"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53"/>
                              </w:tblGrid>
                              <w:tr w:rsidR="00EE47CB" w:rsidRPr="00EE47CB" w14:paraId="67699219"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4146"/>
                                    </w:tblGrid>
                                    <w:tr w:rsidR="00EE47CB" w:rsidRPr="00EE47CB" w14:paraId="064F1DA0" w14:textId="77777777" w:rsidTr="00ED0D4B">
                                      <w:trPr>
                                        <w:trHeight w:val="320"/>
                                      </w:trPr>
                                      <w:tc>
                                        <w:tcPr>
                                          <w:tcW w:w="24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2C7D4123"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3943AD77" wp14:editId="74626DB1">
                                                <wp:extent cx="194945" cy="19494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5C38B39B" w14:textId="77777777" w:rsidR="00EE47CB" w:rsidRPr="00EE47CB" w:rsidRDefault="00EE47CB" w:rsidP="00ED0D4B">
                                          <w:pPr>
                                            <w:spacing w:before="60"/>
                                            <w:rPr>
                                              <w:rFonts w:eastAsia="Microsoft Sans Serif"/>
                                              <w:sz w:val="20"/>
                                            </w:rPr>
                                          </w:pPr>
                                          <w:r w:rsidRPr="00EE47CB">
                                            <w:rPr>
                                              <w:rFonts w:eastAsia="Microsoft Sans Serif"/>
                                              <w:sz w:val="20"/>
                                            </w:rPr>
                                            <w:t>System</w:t>
                                          </w:r>
                                        </w:p>
                                      </w:tc>
                                    </w:tr>
                                  </w:tbl>
                                  <w:p w14:paraId="24302E36" w14:textId="77777777" w:rsidR="00EE47CB" w:rsidRPr="00EE47CB" w:rsidRDefault="00EE47CB" w:rsidP="00ED0D4B">
                                    <w:pPr>
                                      <w:rPr>
                                        <w:rFonts w:eastAsia="Microsoft Sans Serif"/>
                                        <w:sz w:val="20"/>
                                      </w:rPr>
                                    </w:pPr>
                                  </w:p>
                                </w:tc>
                              </w:tr>
                            </w:tbl>
                            <w:p w14:paraId="5816CA08" w14:textId="77777777" w:rsidR="00EE47CB" w:rsidRPr="00EE47CB" w:rsidRDefault="00EE47CB" w:rsidP="00ED0D4B">
                              <w:pPr>
                                <w:rPr>
                                  <w:rFonts w:eastAsia="Microsoft Sans Serif"/>
                                  <w:b/>
                                  <w:sz w:val="21"/>
                                </w:rPr>
                              </w:pPr>
                            </w:p>
                          </w:tc>
                        </w:tr>
                      </w:tbl>
                      <w:p w14:paraId="3B8A9F19"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p w14:paraId="50065421" w14:textId="77777777" w:rsidR="00EE47CB" w:rsidRPr="00EE47CB" w:rsidRDefault="00EE47CB" w:rsidP="00ED0D4B">
                        <w:pPr>
                          <w:rPr>
                            <w:rFonts w:eastAsia="Microsoft Sans Serif"/>
                            <w:sz w:val="20"/>
                          </w:rPr>
                        </w:pPr>
                      </w:p>
                    </w:tc>
                  </w:tr>
                </w:tbl>
                <w:p w14:paraId="4128F08B" w14:textId="77777777" w:rsidR="00EE47CB" w:rsidRPr="00EE47CB" w:rsidRDefault="00EE47CB" w:rsidP="00ED0D4B">
                  <w:pPr>
                    <w:rPr>
                      <w:rFonts w:eastAsia="Microsoft Sans Serif"/>
                      <w:sz w:val="20"/>
                    </w:rPr>
                  </w:pPr>
                  <w:r w:rsidRPr="00EE47CB">
                    <w:rPr>
                      <w:rFonts w:eastAsia="Microsoft Sans Serif"/>
                      <w:color w:val="F1F1F1"/>
                      <w:sz w:val="2"/>
                    </w:rPr>
                    <w:t>.</w:t>
                  </w:r>
                </w:p>
              </w:tc>
            </w:tr>
          </w:tbl>
          <w:p w14:paraId="66A9CFFE"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1B9D3039" w14:textId="77777777" w:rsidR="00EE47CB" w:rsidRPr="00EE47CB" w:rsidRDefault="00EE47CB" w:rsidP="00ED0D4B">
            <w:pPr>
              <w:rPr>
                <w:rFonts w:eastAsia="Microsoft Sans Serif"/>
                <w:sz w:val="20"/>
              </w:rPr>
            </w:pPr>
          </w:p>
        </w:tc>
      </w:tr>
      <w:tr w:rsidR="00EE47CB" w:rsidRPr="00EE47CB" w14:paraId="13C3D9FF" w14:textId="77777777" w:rsidTr="00ED0D4B">
        <w:trPr>
          <w:trHeight w:hRule="exact" w:val="165"/>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24754BC4"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42E858DF"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66A64577" w14:textId="77777777" w:rsidR="00EE47CB" w:rsidRPr="00EE47CB" w:rsidRDefault="00EE47CB" w:rsidP="00ED0D4B">
            <w:pPr>
              <w:rPr>
                <w:rFonts w:eastAsia="Microsoft Sans Serif"/>
                <w:sz w:val="20"/>
              </w:rPr>
            </w:pPr>
          </w:p>
        </w:tc>
      </w:tr>
    </w:tbl>
    <w:p w14:paraId="5B8ED776" w14:textId="77777777" w:rsidR="00EE47CB" w:rsidRPr="00EE47CB" w:rsidRDefault="00EE47CB" w:rsidP="001473A0">
      <w:pPr>
        <w:pStyle w:val="Heading4"/>
        <w:rPr>
          <w:rFonts w:eastAsia="Microsoft Sans Serif"/>
          <w:sz w:val="20"/>
        </w:rPr>
      </w:pPr>
      <w:bookmarkStart w:id="301" w:name="_Toc419162454"/>
      <w:r w:rsidRPr="00EE47CB">
        <w:rPr>
          <w:rFonts w:eastAsia="Microsoft Sans Serif"/>
        </w:rPr>
        <w:t>2.1.7. Find next level delegation</w:t>
      </w:r>
      <w:bookmarkEnd w:id="301"/>
    </w:p>
    <w:p w14:paraId="11ECC32E" w14:textId="77777777" w:rsidR="00EE47CB" w:rsidRPr="00EE47CB" w:rsidRDefault="00EE47CB" w:rsidP="00EE47CB">
      <w:pPr>
        <w:ind w:left="624"/>
        <w:rPr>
          <w:rFonts w:eastAsia="Microsoft Sans Serif"/>
          <w:sz w:val="20"/>
        </w:rPr>
      </w:pPr>
      <w:r w:rsidRPr="00EE47CB">
        <w:rPr>
          <w:rFonts w:eastAsia="Microsoft Sans Serif"/>
          <w:sz w:val="20"/>
        </w:rPr>
        <w:t>If the person to whom the task has been re-delegated is also out of office the task has to be assigned to his or her back-up. This activity gets the next level back-up resource from the database.</w:t>
      </w:r>
    </w:p>
    <w:tbl>
      <w:tblPr>
        <w:tblW w:w="0" w:type="auto"/>
        <w:tblInd w:w="624" w:type="dxa"/>
        <w:tblLook w:val="0000" w:firstRow="0" w:lastRow="0" w:firstColumn="0" w:lastColumn="0" w:noHBand="0" w:noVBand="0"/>
      </w:tblPr>
      <w:tblGrid>
        <w:gridCol w:w="142"/>
        <w:gridCol w:w="8818"/>
        <w:gridCol w:w="143"/>
      </w:tblGrid>
      <w:tr w:rsidR="00EE47CB" w:rsidRPr="00EE47CB" w14:paraId="21651F73" w14:textId="77777777" w:rsidTr="00ED0D4B">
        <w:trPr>
          <w:trHeight w:hRule="exact" w:val="165"/>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4308721C"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360E7111"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63146B4C" w14:textId="77777777" w:rsidR="00EE47CB" w:rsidRPr="00EE47CB" w:rsidRDefault="00EE47CB" w:rsidP="00ED0D4B">
            <w:pPr>
              <w:rPr>
                <w:rFonts w:eastAsia="Microsoft Sans Serif"/>
                <w:sz w:val="20"/>
              </w:rPr>
            </w:pPr>
          </w:p>
        </w:tc>
      </w:tr>
      <w:tr w:rsidR="00EE47CB" w:rsidRPr="00EE47CB" w14:paraId="7327710F" w14:textId="77777777" w:rsidTr="00ED0D4B">
        <w:trPr>
          <w:trHeight w:val="20"/>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3F743447"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8778"/>
            </w:tblGrid>
            <w:tr w:rsidR="00EE47CB" w:rsidRPr="00EE47CB" w14:paraId="326C2005"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241"/>
                    <w:gridCol w:w="4497"/>
                  </w:tblGrid>
                  <w:tr w:rsidR="00EE47CB" w:rsidRPr="00EE47CB" w14:paraId="04452DC3"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201"/>
                        </w:tblGrid>
                        <w:tr w:rsidR="00EE47CB" w:rsidRPr="00EE47CB" w14:paraId="561629F5"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680655CB" w14:textId="77777777" w:rsidR="00EE47CB" w:rsidRPr="00EE47CB" w:rsidRDefault="00EE47CB" w:rsidP="00ED0D4B">
                              <w:pPr>
                                <w:rPr>
                                  <w:rFonts w:eastAsia="Microsoft Sans Serif"/>
                                  <w:sz w:val="20"/>
                                </w:rPr>
                              </w:pPr>
                              <w:r w:rsidRPr="00EE47CB">
                                <w:rPr>
                                  <w:rFonts w:eastAsia="Microsoft Sans Serif"/>
                                  <w:b/>
                                  <w:sz w:val="21"/>
                                </w:rPr>
                                <w:t>Participants</w:t>
                              </w:r>
                            </w:p>
                          </w:tc>
                        </w:tr>
                        <w:tr w:rsidR="00EE47CB" w:rsidRPr="00EE47CB" w14:paraId="426B0740"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161"/>
                              </w:tblGrid>
                              <w:tr w:rsidR="00EE47CB" w:rsidRPr="00EE47CB" w14:paraId="5E2198A9"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654"/>
                                    </w:tblGrid>
                                    <w:tr w:rsidR="00EE47CB" w:rsidRPr="00EE47CB" w14:paraId="3CCD45A8" w14:textId="77777777" w:rsidTr="00ED0D4B">
                                      <w:trPr>
                                        <w:trHeight w:val="320"/>
                                      </w:trPr>
                                      <w:tc>
                                        <w:tcPr>
                                          <w:tcW w:w="24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2B547459"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7F1719BB" wp14:editId="344313A5">
                                                <wp:extent cx="194945" cy="19494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620033BA" w14:textId="77777777" w:rsidR="00EE47CB" w:rsidRPr="00EE47CB" w:rsidRDefault="00EE47CB" w:rsidP="00ED0D4B">
                                          <w:pPr>
                                            <w:spacing w:before="60"/>
                                            <w:rPr>
                                              <w:rFonts w:eastAsia="Microsoft Sans Serif"/>
                                              <w:sz w:val="20"/>
                                            </w:rPr>
                                          </w:pPr>
                                          <w:r w:rsidRPr="00EE47CB">
                                            <w:rPr>
                                              <w:rFonts w:eastAsia="Microsoft Sans Serif"/>
                                              <w:sz w:val="20"/>
                                            </w:rPr>
                                            <w:t>Database</w:t>
                                          </w:r>
                                        </w:p>
                                      </w:tc>
                                    </w:tr>
                                  </w:tbl>
                                  <w:p w14:paraId="29F604C4" w14:textId="77777777" w:rsidR="00EE47CB" w:rsidRPr="00EE47CB" w:rsidRDefault="00EE47CB" w:rsidP="00ED0D4B">
                                    <w:pPr>
                                      <w:rPr>
                                        <w:rFonts w:eastAsia="Microsoft Sans Serif"/>
                                        <w:sz w:val="20"/>
                                      </w:rPr>
                                    </w:pPr>
                                  </w:p>
                                </w:tc>
                              </w:tr>
                            </w:tbl>
                            <w:p w14:paraId="49EA73D8" w14:textId="77777777" w:rsidR="00EE47CB" w:rsidRPr="00EE47CB" w:rsidRDefault="00EE47CB" w:rsidP="00ED0D4B">
                              <w:pPr>
                                <w:rPr>
                                  <w:rFonts w:eastAsia="Microsoft Sans Serif"/>
                                  <w:b/>
                                  <w:sz w:val="21"/>
                                </w:rPr>
                              </w:pPr>
                            </w:p>
                          </w:tc>
                        </w:tr>
                        <w:tr w:rsidR="00EE47CB" w:rsidRPr="00EE47CB" w14:paraId="2A6D2D50"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1F01FDAA" w14:textId="77777777" w:rsidR="00EE47CB" w:rsidRPr="00EE47CB" w:rsidRDefault="00EE47CB" w:rsidP="00ED0D4B">
                              <w:pPr>
                                <w:rPr>
                                  <w:rFonts w:eastAsia="Microsoft Sans Serif"/>
                                  <w:b/>
                                  <w:sz w:val="21"/>
                                </w:rPr>
                              </w:pPr>
                              <w:r w:rsidRPr="00EE47CB">
                                <w:rPr>
                                  <w:rFonts w:eastAsia="Microsoft Sans Serif"/>
                                  <w:b/>
                                  <w:sz w:val="21"/>
                                </w:rPr>
                                <w:t>Inputs</w:t>
                              </w:r>
                            </w:p>
                          </w:tc>
                        </w:tr>
                        <w:tr w:rsidR="00EE47CB" w:rsidRPr="00EE47CB" w14:paraId="75E1FA88"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161"/>
                              </w:tblGrid>
                              <w:tr w:rsidR="00EE47CB" w:rsidRPr="00EE47CB" w14:paraId="347E19D0"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654"/>
                                    </w:tblGrid>
                                    <w:tr w:rsidR="00EE47CB" w:rsidRPr="00EE47CB" w14:paraId="7EF20938" w14:textId="77777777" w:rsidTr="00ED0D4B">
                                      <w:trPr>
                                        <w:trHeight w:val="320"/>
                                      </w:trPr>
                                      <w:tc>
                                        <w:tcPr>
                                          <w:tcW w:w="36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397025A3"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0C556C66" wp14:editId="442C3529">
                                                <wp:extent cx="194945" cy="19494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1E60B44F" w14:textId="77777777" w:rsidR="00EE47CB" w:rsidRPr="00EE47CB" w:rsidRDefault="00EE47CB" w:rsidP="00ED0D4B">
                                          <w:pPr>
                                            <w:spacing w:before="60"/>
                                            <w:rPr>
                                              <w:rFonts w:eastAsia="Microsoft Sans Serif"/>
                                              <w:sz w:val="20"/>
                                            </w:rPr>
                                          </w:pPr>
                                          <w:r w:rsidRPr="00EE47CB">
                                            <w:rPr>
                                              <w:rFonts w:eastAsia="Microsoft Sans Serif"/>
                                              <w:sz w:val="20"/>
                                            </w:rPr>
                                            <w:t>Role</w:t>
                                          </w:r>
                                        </w:p>
                                      </w:tc>
                                    </w:tr>
                                  </w:tbl>
                                  <w:p w14:paraId="2658B756" w14:textId="77777777" w:rsidR="00EE47CB" w:rsidRPr="00EE47CB" w:rsidRDefault="00EE47CB" w:rsidP="00ED0D4B">
                                    <w:pPr>
                                      <w:rPr>
                                        <w:rFonts w:eastAsia="Microsoft Sans Serif"/>
                                        <w:sz w:val="20"/>
                                      </w:rPr>
                                    </w:pPr>
                                  </w:p>
                                </w:tc>
                              </w:tr>
                            </w:tbl>
                            <w:p w14:paraId="64B1038C" w14:textId="77777777" w:rsidR="00EE47CB" w:rsidRPr="00EE47CB" w:rsidRDefault="00EE47CB" w:rsidP="00ED0D4B">
                              <w:pPr>
                                <w:rPr>
                                  <w:rFonts w:eastAsia="Microsoft Sans Serif"/>
                                  <w:b/>
                                  <w:sz w:val="21"/>
                                </w:rPr>
                              </w:pPr>
                            </w:p>
                          </w:tc>
                        </w:tr>
                      </w:tbl>
                      <w:p w14:paraId="79552A17"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tbl>
                        <w:tblPr>
                          <w:tblW w:w="0" w:type="auto"/>
                          <w:tblLook w:val="0000" w:firstRow="0" w:lastRow="0" w:firstColumn="0" w:lastColumn="0" w:noHBand="0" w:noVBand="0"/>
                        </w:tblPr>
                        <w:tblGrid>
                          <w:gridCol w:w="4377"/>
                        </w:tblGrid>
                        <w:tr w:rsidR="00EE47CB" w:rsidRPr="00EE47CB" w14:paraId="5949B651"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p w14:paraId="533CA9C4" w14:textId="77777777" w:rsidR="00EE47CB" w:rsidRPr="00EE47CB" w:rsidRDefault="00EE47CB" w:rsidP="00ED0D4B">
                              <w:pPr>
                                <w:rPr>
                                  <w:rFonts w:eastAsia="Microsoft Sans Serif"/>
                                  <w:sz w:val="20"/>
                                </w:rPr>
                              </w:pPr>
                              <w:r w:rsidRPr="00EE47CB">
                                <w:rPr>
                                  <w:rFonts w:eastAsia="Microsoft Sans Serif"/>
                                  <w:b/>
                                  <w:sz w:val="21"/>
                                </w:rPr>
                                <w:t>Outputs</w:t>
                              </w:r>
                            </w:p>
                          </w:tc>
                        </w:tr>
                        <w:tr w:rsidR="00EE47CB" w:rsidRPr="00EE47CB" w14:paraId="37038BF7"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tbl>
                              <w:tblPr>
                                <w:tblW w:w="0" w:type="auto"/>
                                <w:tblLook w:val="0000" w:firstRow="0" w:lastRow="0" w:firstColumn="0" w:lastColumn="0" w:noHBand="0" w:noVBand="0"/>
                              </w:tblPr>
                              <w:tblGrid>
                                <w:gridCol w:w="4257"/>
                              </w:tblGrid>
                              <w:tr w:rsidR="00EE47CB" w:rsidRPr="00EE47CB" w14:paraId="5CC350A3"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750"/>
                                    </w:tblGrid>
                                    <w:tr w:rsidR="00EE47CB" w:rsidRPr="00EE47CB" w14:paraId="0BBC6B97" w14:textId="77777777" w:rsidTr="00ED0D4B">
                                      <w:trPr>
                                        <w:trHeight w:val="320"/>
                                      </w:trPr>
                                      <w:tc>
                                        <w:tcPr>
                                          <w:tcW w:w="36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7BE433C3"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6F0030E5" wp14:editId="7560BA93">
                                                <wp:extent cx="194945" cy="19494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7CA2C715" w14:textId="77777777" w:rsidR="00EE47CB" w:rsidRPr="00EE47CB" w:rsidRDefault="00EE47CB" w:rsidP="00ED0D4B">
                                          <w:pPr>
                                            <w:spacing w:before="60"/>
                                            <w:rPr>
                                              <w:rFonts w:eastAsia="Microsoft Sans Serif"/>
                                              <w:sz w:val="20"/>
                                            </w:rPr>
                                          </w:pPr>
                                          <w:r w:rsidRPr="00EE47CB">
                                            <w:rPr>
                                              <w:rFonts w:eastAsia="Microsoft Sans Serif"/>
                                              <w:sz w:val="20"/>
                                            </w:rPr>
                                            <w:t>Current Delegation</w:t>
                                          </w:r>
                                        </w:p>
                                      </w:tc>
                                    </w:tr>
                                  </w:tbl>
                                  <w:p w14:paraId="5678362D" w14:textId="77777777" w:rsidR="00EE47CB" w:rsidRPr="00EE47CB" w:rsidRDefault="00EE47CB" w:rsidP="00ED0D4B">
                                    <w:pPr>
                                      <w:rPr>
                                        <w:rFonts w:eastAsia="Microsoft Sans Serif"/>
                                        <w:sz w:val="20"/>
                                      </w:rPr>
                                    </w:pPr>
                                  </w:p>
                                </w:tc>
                              </w:tr>
                            </w:tbl>
                            <w:p w14:paraId="4BF95375" w14:textId="77777777" w:rsidR="00EE47CB" w:rsidRPr="00EE47CB" w:rsidRDefault="00EE47CB" w:rsidP="00ED0D4B">
                              <w:pPr>
                                <w:rPr>
                                  <w:rFonts w:eastAsia="Microsoft Sans Serif"/>
                                  <w:b/>
                                  <w:sz w:val="21"/>
                                </w:rPr>
                              </w:pPr>
                            </w:p>
                          </w:tc>
                        </w:tr>
                        <w:tr w:rsidR="00EE47CB" w:rsidRPr="00EE47CB" w14:paraId="6849D523" w14:textId="77777777" w:rsidTr="00ED0D4B">
                          <w:tblPrEx>
                            <w:tblBorders>
                              <w:top w:val="none" w:sz="0" w:space="0" w:color="F1F1F1"/>
                              <w:left w:val="none" w:sz="0" w:space="0" w:color="F1F1F1"/>
                              <w:bottom w:val="none" w:sz="0" w:space="0" w:color="F1F1F1"/>
                              <w:right w:val="none" w:sz="0" w:space="0" w:color="F1F1F1"/>
                              <w:insideH w:val="none" w:sz="0" w:space="0" w:color="F1F1F1"/>
                              <w:insideV w:val="none" w:sz="0" w:space="0" w:color="F1F1F1"/>
                            </w:tblBorders>
                          </w:tblPrEx>
                          <w:trPr>
                            <w:trHeight w:hRule="exact" w:val="4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p w14:paraId="1E1D621E" w14:textId="77777777" w:rsidR="00EE47CB" w:rsidRPr="00EE47CB" w:rsidRDefault="00EE47CB" w:rsidP="00ED0D4B">
                              <w:pPr>
                                <w:rPr>
                                  <w:rFonts w:eastAsia="Microsoft Sans Serif"/>
                                  <w:b/>
                                  <w:sz w:val="21"/>
                                </w:rPr>
                              </w:pPr>
                            </w:p>
                          </w:tc>
                        </w:tr>
                        <w:tr w:rsidR="00EE47CB" w:rsidRPr="00EE47CB" w14:paraId="0B0E021E"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tbl>
                              <w:tblPr>
                                <w:tblW w:w="0" w:type="auto"/>
                                <w:tblLook w:val="0000" w:firstRow="0" w:lastRow="0" w:firstColumn="0" w:lastColumn="0" w:noHBand="0" w:noVBand="0"/>
                              </w:tblPr>
                              <w:tblGrid>
                                <w:gridCol w:w="4257"/>
                              </w:tblGrid>
                              <w:tr w:rsidR="00EE47CB" w:rsidRPr="00EE47CB" w14:paraId="5850F1A9" w14:textId="77777777" w:rsidTr="00ED0D4B">
                                <w:trPr>
                                  <w:trHeight w:val="20"/>
                                </w:trPr>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750"/>
                                    </w:tblGrid>
                                    <w:tr w:rsidR="00EE47CB" w:rsidRPr="00EE47CB" w14:paraId="7C49E158" w14:textId="77777777" w:rsidTr="00ED0D4B">
                                      <w:trPr>
                                        <w:trHeight w:val="320"/>
                                      </w:trPr>
                                      <w:tc>
                                        <w:tcPr>
                                          <w:tcW w:w="36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7382A16A"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1AE27D22" wp14:editId="7DE75232">
                                                <wp:extent cx="194945" cy="1949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32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75774974" w14:textId="77777777" w:rsidR="00EE47CB" w:rsidRPr="00EE47CB" w:rsidRDefault="00EE47CB" w:rsidP="00ED0D4B">
                                          <w:pPr>
                                            <w:spacing w:before="60"/>
                                            <w:rPr>
                                              <w:rFonts w:eastAsia="Microsoft Sans Serif"/>
                                              <w:sz w:val="20"/>
                                            </w:rPr>
                                          </w:pPr>
                                          <w:r w:rsidRPr="00EE47CB">
                                            <w:rPr>
                                              <w:rFonts w:eastAsia="Microsoft Sans Serif"/>
                                              <w:sz w:val="20"/>
                                            </w:rPr>
                                            <w:t>Back-up Resource Availability</w:t>
                                          </w:r>
                                        </w:p>
                                      </w:tc>
                                    </w:tr>
                                  </w:tbl>
                                  <w:p w14:paraId="3956F710" w14:textId="77777777" w:rsidR="00EE47CB" w:rsidRPr="00EE47CB" w:rsidRDefault="00EE47CB" w:rsidP="00ED0D4B">
                                    <w:pPr>
                                      <w:rPr>
                                        <w:rFonts w:eastAsia="Microsoft Sans Serif"/>
                                        <w:sz w:val="20"/>
                                      </w:rPr>
                                    </w:pPr>
                                  </w:p>
                                </w:tc>
                              </w:tr>
                            </w:tbl>
                            <w:p w14:paraId="3453B9DC" w14:textId="77777777" w:rsidR="00EE47CB" w:rsidRPr="00EE47CB" w:rsidRDefault="00EE47CB" w:rsidP="00ED0D4B">
                              <w:pPr>
                                <w:rPr>
                                  <w:rFonts w:eastAsia="Microsoft Sans Serif"/>
                                  <w:b/>
                                  <w:sz w:val="21"/>
                                </w:rPr>
                              </w:pPr>
                            </w:p>
                          </w:tc>
                        </w:tr>
                      </w:tbl>
                      <w:p w14:paraId="33740088" w14:textId="77777777" w:rsidR="00EE47CB" w:rsidRPr="00EE47CB" w:rsidRDefault="00EE47CB" w:rsidP="00ED0D4B">
                        <w:pPr>
                          <w:rPr>
                            <w:rFonts w:eastAsia="Microsoft Sans Serif"/>
                            <w:sz w:val="20"/>
                          </w:rPr>
                        </w:pPr>
                      </w:p>
                    </w:tc>
                  </w:tr>
                </w:tbl>
                <w:p w14:paraId="6CF948D6" w14:textId="77777777" w:rsidR="00EE47CB" w:rsidRPr="00EE47CB" w:rsidRDefault="00EE47CB" w:rsidP="00ED0D4B">
                  <w:pPr>
                    <w:rPr>
                      <w:rFonts w:eastAsia="Microsoft Sans Serif"/>
                      <w:sz w:val="20"/>
                    </w:rPr>
                  </w:pPr>
                  <w:r w:rsidRPr="00EE47CB">
                    <w:rPr>
                      <w:rFonts w:eastAsia="Microsoft Sans Serif"/>
                      <w:color w:val="F1F1F1"/>
                      <w:sz w:val="2"/>
                    </w:rPr>
                    <w:t>.</w:t>
                  </w:r>
                </w:p>
              </w:tc>
            </w:tr>
          </w:tbl>
          <w:p w14:paraId="79153768"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3DFB7795" w14:textId="77777777" w:rsidR="00EE47CB" w:rsidRPr="00EE47CB" w:rsidRDefault="00EE47CB" w:rsidP="00ED0D4B">
            <w:pPr>
              <w:rPr>
                <w:rFonts w:eastAsia="Microsoft Sans Serif"/>
                <w:sz w:val="20"/>
              </w:rPr>
            </w:pPr>
          </w:p>
        </w:tc>
      </w:tr>
      <w:tr w:rsidR="00EE47CB" w:rsidRPr="00EE47CB" w14:paraId="022478CE" w14:textId="77777777" w:rsidTr="00ED0D4B">
        <w:trPr>
          <w:trHeight w:hRule="exact" w:val="165"/>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4B2935CC" w14:textId="77777777" w:rsidR="00EE47CB" w:rsidRPr="00EE47CB" w:rsidRDefault="00EE47CB" w:rsidP="00ED0D4B">
            <w:pPr>
              <w:rPr>
                <w:rFonts w:eastAsia="Microsoft Sans Serif"/>
                <w:sz w:val="20"/>
              </w:rPr>
            </w:pPr>
          </w:p>
        </w:tc>
        <w:tc>
          <w:tcPr>
            <w:tcW w:w="984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0701BBF0"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68939E15" w14:textId="77777777" w:rsidR="00EE47CB" w:rsidRPr="00EE47CB" w:rsidRDefault="00EE47CB" w:rsidP="00ED0D4B">
            <w:pPr>
              <w:rPr>
                <w:rFonts w:eastAsia="Microsoft Sans Serif"/>
                <w:sz w:val="20"/>
              </w:rPr>
            </w:pPr>
          </w:p>
        </w:tc>
      </w:tr>
    </w:tbl>
    <w:p w14:paraId="4C3B1CE6" w14:textId="77777777" w:rsidR="00EE47CB" w:rsidRPr="00EE47CB" w:rsidRDefault="00EE47CB" w:rsidP="001473A0">
      <w:pPr>
        <w:pStyle w:val="Heading3"/>
        <w:rPr>
          <w:rFonts w:eastAsia="Microsoft Sans Serif"/>
          <w:sz w:val="20"/>
        </w:rPr>
      </w:pPr>
      <w:bookmarkStart w:id="302" w:name="_Toc419126779"/>
      <w:bookmarkStart w:id="303" w:name="_Toc419158746"/>
      <w:bookmarkStart w:id="304" w:name="_Toc419162455"/>
      <w:r w:rsidRPr="00EE47CB">
        <w:rPr>
          <w:rFonts w:eastAsia="Microsoft Sans Serif"/>
        </w:rPr>
        <w:t>2.2. Wait for end date of OOO</w:t>
      </w:r>
      <w:bookmarkEnd w:id="302"/>
      <w:bookmarkEnd w:id="303"/>
      <w:bookmarkEnd w:id="304"/>
    </w:p>
    <w:p w14:paraId="12D087E4" w14:textId="77777777" w:rsidR="00EE47CB" w:rsidRPr="00EE47CB" w:rsidRDefault="00EE47CB" w:rsidP="00EE47CB">
      <w:pPr>
        <w:ind w:left="384"/>
        <w:rPr>
          <w:rFonts w:eastAsia="Microsoft Sans Serif"/>
          <w:sz w:val="20"/>
        </w:rPr>
      </w:pPr>
      <w:r w:rsidRPr="00EE47CB">
        <w:rPr>
          <w:rFonts w:eastAsia="Microsoft Sans Serif"/>
          <w:sz w:val="20"/>
        </w:rPr>
        <w:t>The process waits here for the end date and time of the Out of Office configurations to approach.</w:t>
      </w:r>
    </w:p>
    <w:p w14:paraId="64F9E242" w14:textId="77777777" w:rsidR="00EE47CB" w:rsidRPr="00EE47CB" w:rsidRDefault="00EE47CB" w:rsidP="00C74AD3">
      <w:pPr>
        <w:pStyle w:val="Heading2"/>
        <w:rPr>
          <w:rFonts w:eastAsia="Microsoft Sans Serif"/>
          <w:sz w:val="20"/>
        </w:rPr>
      </w:pPr>
      <w:bookmarkStart w:id="305" w:name="_Toc419126780"/>
      <w:bookmarkStart w:id="306" w:name="_Toc419158747"/>
      <w:bookmarkStart w:id="307" w:name="_Toc419162456"/>
      <w:r w:rsidRPr="00EE47CB">
        <w:rPr>
          <w:rFonts w:eastAsia="Microsoft Sans Serif"/>
        </w:rPr>
        <w:lastRenderedPageBreak/>
        <w:t>3. Delegate back to the Original User</w:t>
      </w:r>
      <w:bookmarkEnd w:id="305"/>
      <w:bookmarkEnd w:id="306"/>
      <w:bookmarkEnd w:id="307"/>
    </w:p>
    <w:p w14:paraId="6169F32A" w14:textId="77777777" w:rsidR="00EE47CB" w:rsidRPr="00EE47CB" w:rsidRDefault="00EE47CB" w:rsidP="001473A0">
      <w:pPr>
        <w:pStyle w:val="Heading3"/>
        <w:rPr>
          <w:rFonts w:eastAsia="Microsoft Sans Serif"/>
          <w:sz w:val="20"/>
        </w:rPr>
      </w:pPr>
      <w:bookmarkStart w:id="308" w:name="_Toc419126781"/>
      <w:bookmarkStart w:id="309" w:name="_Toc419158748"/>
      <w:bookmarkStart w:id="310" w:name="_Toc419162457"/>
      <w:r w:rsidRPr="00EE47CB">
        <w:rPr>
          <w:rFonts w:eastAsia="Microsoft Sans Serif"/>
        </w:rPr>
        <w:t xml:space="preserve">3.1. Restore </w:t>
      </w:r>
      <w:r w:rsidRPr="001473A0">
        <w:rPr>
          <w:rFonts w:eastAsia="Microsoft Sans Serif"/>
        </w:rPr>
        <w:t>delegation</w:t>
      </w:r>
      <w:r w:rsidRPr="00EE47CB">
        <w:rPr>
          <w:rFonts w:eastAsia="Microsoft Sans Serif"/>
        </w:rPr>
        <w:t xml:space="preserve"> to original user</w:t>
      </w:r>
      <w:bookmarkEnd w:id="308"/>
      <w:bookmarkEnd w:id="309"/>
      <w:bookmarkEnd w:id="310"/>
    </w:p>
    <w:p w14:paraId="38A26F65" w14:textId="77777777" w:rsidR="00EE47CB" w:rsidRPr="00EE47CB" w:rsidRDefault="00EE47CB" w:rsidP="00EE47CB">
      <w:pPr>
        <w:ind w:left="384"/>
        <w:rPr>
          <w:rFonts w:eastAsia="Microsoft Sans Serif"/>
          <w:sz w:val="20"/>
        </w:rPr>
      </w:pPr>
      <w:r w:rsidRPr="00EE47CB">
        <w:rPr>
          <w:rFonts w:eastAsia="Microsoft Sans Serif"/>
          <w:sz w:val="20"/>
        </w:rPr>
        <w:t xml:space="preserve">At the end date and time of the Out of Office duration, </w:t>
      </w:r>
      <w:commentRangeStart w:id="311"/>
      <w:r w:rsidRPr="00EE47CB">
        <w:rPr>
          <w:rFonts w:eastAsia="Microsoft Sans Serif"/>
          <w:sz w:val="20"/>
        </w:rPr>
        <w:t>this step restores the delegations to the original user.</w:t>
      </w:r>
      <w:commentRangeEnd w:id="311"/>
      <w:r w:rsidR="008472A5">
        <w:rPr>
          <w:rStyle w:val="CommentReference"/>
        </w:rPr>
        <w:commentReference w:id="311"/>
      </w:r>
    </w:p>
    <w:tbl>
      <w:tblPr>
        <w:tblW w:w="0" w:type="auto"/>
        <w:tblInd w:w="384" w:type="dxa"/>
        <w:tblLook w:val="0000" w:firstRow="0" w:lastRow="0" w:firstColumn="0" w:lastColumn="0" w:noHBand="0" w:noVBand="0"/>
      </w:tblPr>
      <w:tblGrid>
        <w:gridCol w:w="144"/>
        <w:gridCol w:w="9054"/>
        <w:gridCol w:w="145"/>
      </w:tblGrid>
      <w:tr w:rsidR="00EE47CB" w:rsidRPr="00EE47CB" w14:paraId="41B1A258" w14:textId="77777777" w:rsidTr="00ED0D4B">
        <w:trPr>
          <w:trHeight w:hRule="exact" w:val="165"/>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4A984710" w14:textId="77777777" w:rsidR="00EE47CB" w:rsidRPr="00EE47CB" w:rsidRDefault="00EE47CB" w:rsidP="00ED0D4B">
            <w:pPr>
              <w:rPr>
                <w:rFonts w:eastAsia="Microsoft Sans Serif"/>
                <w:sz w:val="20"/>
              </w:rPr>
            </w:pPr>
          </w:p>
        </w:tc>
        <w:tc>
          <w:tcPr>
            <w:tcW w:w="1008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4EEB14B1"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2B85A903" w14:textId="77777777" w:rsidR="00EE47CB" w:rsidRPr="00EE47CB" w:rsidRDefault="00EE47CB" w:rsidP="00ED0D4B">
            <w:pPr>
              <w:rPr>
                <w:rFonts w:eastAsia="Microsoft Sans Serif"/>
                <w:sz w:val="20"/>
              </w:rPr>
            </w:pPr>
          </w:p>
        </w:tc>
      </w:tr>
      <w:tr w:rsidR="00EE47CB" w:rsidRPr="00EE47CB" w14:paraId="4EABBF77" w14:textId="77777777" w:rsidTr="00ED0D4B">
        <w:trPr>
          <w:trHeight w:val="20"/>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56ADE408" w14:textId="77777777" w:rsidR="00EE47CB" w:rsidRPr="00EE47CB" w:rsidRDefault="00EE47CB" w:rsidP="00ED0D4B">
            <w:pPr>
              <w:rPr>
                <w:rFonts w:eastAsia="Microsoft Sans Serif"/>
                <w:sz w:val="20"/>
              </w:rPr>
            </w:pPr>
          </w:p>
        </w:tc>
        <w:tc>
          <w:tcPr>
            <w:tcW w:w="1008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9014"/>
            </w:tblGrid>
            <w:tr w:rsidR="00EE47CB" w:rsidRPr="00EE47CB" w14:paraId="259C3AB9" w14:textId="77777777" w:rsidTr="00ED0D4B">
              <w:trPr>
                <w:trHeight w:val="20"/>
              </w:trPr>
              <w:tc>
                <w:tcPr>
                  <w:tcW w:w="1008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475"/>
                    <w:gridCol w:w="4499"/>
                  </w:tblGrid>
                  <w:tr w:rsidR="00EE47CB" w:rsidRPr="00EE47CB" w14:paraId="70EA3D78" w14:textId="77777777" w:rsidTr="00ED0D4B">
                    <w:trPr>
                      <w:trHeight w:val="20"/>
                    </w:trPr>
                    <w:tc>
                      <w:tcPr>
                        <w:tcW w:w="1008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435"/>
                        </w:tblGrid>
                        <w:tr w:rsidR="00EE47CB" w:rsidRPr="00EE47CB" w14:paraId="12D07B14" w14:textId="77777777" w:rsidTr="00ED0D4B">
                          <w:trPr>
                            <w:trHeight w:val="20"/>
                          </w:trPr>
                          <w:tc>
                            <w:tcPr>
                              <w:tcW w:w="1008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6811ED7B" w14:textId="77777777" w:rsidR="00EE47CB" w:rsidRPr="00EE47CB" w:rsidRDefault="00EE47CB" w:rsidP="00ED0D4B">
                              <w:pPr>
                                <w:rPr>
                                  <w:rFonts w:eastAsia="Microsoft Sans Serif"/>
                                  <w:sz w:val="20"/>
                                </w:rPr>
                              </w:pPr>
                              <w:r w:rsidRPr="00EE47CB">
                                <w:rPr>
                                  <w:rFonts w:eastAsia="Microsoft Sans Serif"/>
                                  <w:b/>
                                  <w:sz w:val="21"/>
                                </w:rPr>
                                <w:t>Participants</w:t>
                              </w:r>
                            </w:p>
                          </w:tc>
                        </w:tr>
                        <w:tr w:rsidR="00EE47CB" w:rsidRPr="00EE47CB" w14:paraId="6801DE2D" w14:textId="77777777" w:rsidTr="00ED0D4B">
                          <w:trPr>
                            <w:trHeight w:val="20"/>
                          </w:trPr>
                          <w:tc>
                            <w:tcPr>
                              <w:tcW w:w="1008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395"/>
                              </w:tblGrid>
                              <w:tr w:rsidR="00EE47CB" w:rsidRPr="00EE47CB" w14:paraId="0F2FC529" w14:textId="77777777" w:rsidTr="00ED0D4B">
                                <w:trPr>
                                  <w:trHeight w:val="20"/>
                                </w:trPr>
                                <w:tc>
                                  <w:tcPr>
                                    <w:tcW w:w="1008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888"/>
                                    </w:tblGrid>
                                    <w:tr w:rsidR="00EE47CB" w:rsidRPr="00EE47CB" w14:paraId="0E88A85D" w14:textId="77777777" w:rsidTr="00ED0D4B">
                                      <w:trPr>
                                        <w:trHeight w:val="320"/>
                                      </w:trPr>
                                      <w:tc>
                                        <w:tcPr>
                                          <w:tcW w:w="24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630E5740"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2E4947FE" wp14:editId="4C5BB09E">
                                                <wp:extent cx="194945" cy="19494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44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383619CD" w14:textId="77777777" w:rsidR="00EE47CB" w:rsidRPr="00EE47CB" w:rsidRDefault="00EE47CB" w:rsidP="00ED0D4B">
                                          <w:pPr>
                                            <w:spacing w:before="60"/>
                                            <w:rPr>
                                              <w:rFonts w:eastAsia="Microsoft Sans Serif"/>
                                              <w:sz w:val="20"/>
                                            </w:rPr>
                                          </w:pPr>
                                          <w:r w:rsidRPr="00EE47CB">
                                            <w:rPr>
                                              <w:rFonts w:eastAsia="Microsoft Sans Serif"/>
                                              <w:sz w:val="20"/>
                                            </w:rPr>
                                            <w:t>Database</w:t>
                                          </w:r>
                                        </w:p>
                                      </w:tc>
                                    </w:tr>
                                  </w:tbl>
                                  <w:p w14:paraId="2BAFB7ED" w14:textId="77777777" w:rsidR="00EE47CB" w:rsidRPr="00EE47CB" w:rsidRDefault="00EE47CB" w:rsidP="00ED0D4B">
                                    <w:pPr>
                                      <w:rPr>
                                        <w:rFonts w:eastAsia="Microsoft Sans Serif"/>
                                        <w:sz w:val="20"/>
                                      </w:rPr>
                                    </w:pPr>
                                  </w:p>
                                </w:tc>
                              </w:tr>
                            </w:tbl>
                            <w:p w14:paraId="36AB6301" w14:textId="77777777" w:rsidR="00EE47CB" w:rsidRPr="00EE47CB" w:rsidRDefault="00EE47CB" w:rsidP="00ED0D4B">
                              <w:pPr>
                                <w:rPr>
                                  <w:rFonts w:eastAsia="Microsoft Sans Serif"/>
                                  <w:b/>
                                  <w:sz w:val="21"/>
                                </w:rPr>
                              </w:pPr>
                            </w:p>
                          </w:tc>
                        </w:tr>
                      </w:tbl>
                      <w:p w14:paraId="2AB542C2" w14:textId="77777777" w:rsidR="00EE47CB" w:rsidRPr="00EE47CB" w:rsidRDefault="00EE47CB" w:rsidP="00ED0D4B">
                        <w:pPr>
                          <w:rPr>
                            <w:rFonts w:eastAsia="Microsoft Sans Serif"/>
                            <w:sz w:val="20"/>
                          </w:rPr>
                        </w:pPr>
                      </w:p>
                    </w:tc>
                    <w:tc>
                      <w:tcPr>
                        <w:tcW w:w="1008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tbl>
                        <w:tblPr>
                          <w:tblW w:w="0" w:type="auto"/>
                          <w:tblLook w:val="0000" w:firstRow="0" w:lastRow="0" w:firstColumn="0" w:lastColumn="0" w:noHBand="0" w:noVBand="0"/>
                        </w:tblPr>
                        <w:tblGrid>
                          <w:gridCol w:w="4379"/>
                        </w:tblGrid>
                        <w:tr w:rsidR="00EE47CB" w:rsidRPr="00EE47CB" w14:paraId="49A30BE4" w14:textId="77777777" w:rsidTr="00ED0D4B">
                          <w:trPr>
                            <w:trHeight w:val="20"/>
                          </w:trPr>
                          <w:tc>
                            <w:tcPr>
                              <w:tcW w:w="1008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p w14:paraId="06CEE139" w14:textId="77777777" w:rsidR="00EE47CB" w:rsidRPr="00EE47CB" w:rsidRDefault="00EE47CB" w:rsidP="00ED0D4B">
                              <w:pPr>
                                <w:rPr>
                                  <w:rFonts w:eastAsia="Microsoft Sans Serif"/>
                                  <w:sz w:val="20"/>
                                </w:rPr>
                              </w:pPr>
                              <w:r w:rsidRPr="00EE47CB">
                                <w:rPr>
                                  <w:rFonts w:eastAsia="Microsoft Sans Serif"/>
                                  <w:b/>
                                  <w:sz w:val="21"/>
                                </w:rPr>
                                <w:t>Inputs</w:t>
                              </w:r>
                            </w:p>
                          </w:tc>
                        </w:tr>
                        <w:tr w:rsidR="00EE47CB" w:rsidRPr="00EE47CB" w14:paraId="30FCCB0F" w14:textId="77777777" w:rsidTr="00ED0D4B">
                          <w:trPr>
                            <w:trHeight w:val="20"/>
                          </w:trPr>
                          <w:tc>
                            <w:tcPr>
                              <w:tcW w:w="1008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tbl>
                              <w:tblPr>
                                <w:tblW w:w="0" w:type="auto"/>
                                <w:tblLook w:val="0000" w:firstRow="0" w:lastRow="0" w:firstColumn="0" w:lastColumn="0" w:noHBand="0" w:noVBand="0"/>
                              </w:tblPr>
                              <w:tblGrid>
                                <w:gridCol w:w="4259"/>
                              </w:tblGrid>
                              <w:tr w:rsidR="00EE47CB" w:rsidRPr="00EE47CB" w14:paraId="73BB4BA6" w14:textId="77777777" w:rsidTr="00ED0D4B">
                                <w:trPr>
                                  <w:trHeight w:val="20"/>
                                </w:trPr>
                                <w:tc>
                                  <w:tcPr>
                                    <w:tcW w:w="1008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752"/>
                                    </w:tblGrid>
                                    <w:tr w:rsidR="00EE47CB" w:rsidRPr="00EE47CB" w14:paraId="35CFB8BC" w14:textId="77777777" w:rsidTr="00ED0D4B">
                                      <w:trPr>
                                        <w:trHeight w:val="320"/>
                                      </w:trPr>
                                      <w:tc>
                                        <w:tcPr>
                                          <w:tcW w:w="36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0F0C0EE9"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749372F7" wp14:editId="57AE5834">
                                                <wp:extent cx="194945" cy="19494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44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5CA4B565" w14:textId="77777777" w:rsidR="00EE47CB" w:rsidRPr="00EE47CB" w:rsidRDefault="00EE47CB" w:rsidP="00ED0D4B">
                                          <w:pPr>
                                            <w:spacing w:before="60"/>
                                            <w:rPr>
                                              <w:rFonts w:eastAsia="Microsoft Sans Serif"/>
                                              <w:sz w:val="20"/>
                                            </w:rPr>
                                          </w:pPr>
                                          <w:r w:rsidRPr="00EE47CB">
                                            <w:rPr>
                                              <w:rFonts w:eastAsia="Microsoft Sans Serif"/>
                                              <w:sz w:val="20"/>
                                            </w:rPr>
                                            <w:t>Current Roles</w:t>
                                          </w:r>
                                        </w:p>
                                      </w:tc>
                                    </w:tr>
                                  </w:tbl>
                                  <w:p w14:paraId="7CEEE45A" w14:textId="77777777" w:rsidR="00EE47CB" w:rsidRPr="00EE47CB" w:rsidRDefault="00EE47CB" w:rsidP="00ED0D4B">
                                    <w:pPr>
                                      <w:rPr>
                                        <w:rFonts w:eastAsia="Microsoft Sans Serif"/>
                                        <w:sz w:val="20"/>
                                      </w:rPr>
                                    </w:pPr>
                                  </w:p>
                                </w:tc>
                              </w:tr>
                            </w:tbl>
                            <w:p w14:paraId="7352225A" w14:textId="77777777" w:rsidR="00EE47CB" w:rsidRPr="00EE47CB" w:rsidRDefault="00EE47CB" w:rsidP="00ED0D4B">
                              <w:pPr>
                                <w:rPr>
                                  <w:rFonts w:eastAsia="Microsoft Sans Serif"/>
                                  <w:b/>
                                  <w:sz w:val="21"/>
                                </w:rPr>
                              </w:pPr>
                            </w:p>
                          </w:tc>
                        </w:tr>
                        <w:tr w:rsidR="00EE47CB" w:rsidRPr="00EE47CB" w14:paraId="3B289A9B" w14:textId="77777777" w:rsidTr="00ED0D4B">
                          <w:tblPrEx>
                            <w:tblBorders>
                              <w:top w:val="none" w:sz="0" w:space="0" w:color="F1F1F1"/>
                              <w:left w:val="none" w:sz="0" w:space="0" w:color="F1F1F1"/>
                              <w:bottom w:val="none" w:sz="0" w:space="0" w:color="F1F1F1"/>
                              <w:right w:val="none" w:sz="0" w:space="0" w:color="F1F1F1"/>
                              <w:insideH w:val="none" w:sz="0" w:space="0" w:color="F1F1F1"/>
                              <w:insideV w:val="none" w:sz="0" w:space="0" w:color="F1F1F1"/>
                            </w:tblBorders>
                          </w:tblPrEx>
                          <w:trPr>
                            <w:trHeight w:hRule="exact" w:val="40"/>
                          </w:trPr>
                          <w:tc>
                            <w:tcPr>
                              <w:tcW w:w="1008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p w14:paraId="6D06DBBC" w14:textId="77777777" w:rsidR="00EE47CB" w:rsidRPr="00EE47CB" w:rsidRDefault="00EE47CB" w:rsidP="00ED0D4B">
                              <w:pPr>
                                <w:rPr>
                                  <w:rFonts w:eastAsia="Microsoft Sans Serif"/>
                                  <w:b/>
                                  <w:sz w:val="21"/>
                                </w:rPr>
                              </w:pPr>
                            </w:p>
                          </w:tc>
                        </w:tr>
                        <w:tr w:rsidR="00EE47CB" w:rsidRPr="00EE47CB" w14:paraId="4E4285AA" w14:textId="77777777" w:rsidTr="00ED0D4B">
                          <w:trPr>
                            <w:trHeight w:val="20"/>
                          </w:trPr>
                          <w:tc>
                            <w:tcPr>
                              <w:tcW w:w="1008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tbl>
                              <w:tblPr>
                                <w:tblW w:w="0" w:type="auto"/>
                                <w:tblLook w:val="0000" w:firstRow="0" w:lastRow="0" w:firstColumn="0" w:lastColumn="0" w:noHBand="0" w:noVBand="0"/>
                              </w:tblPr>
                              <w:tblGrid>
                                <w:gridCol w:w="4259"/>
                              </w:tblGrid>
                              <w:tr w:rsidR="00EE47CB" w:rsidRPr="00EE47CB" w14:paraId="5566CE93" w14:textId="77777777" w:rsidTr="00ED0D4B">
                                <w:trPr>
                                  <w:trHeight w:val="20"/>
                                </w:trPr>
                                <w:tc>
                                  <w:tcPr>
                                    <w:tcW w:w="1008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3752"/>
                                    </w:tblGrid>
                                    <w:tr w:rsidR="00EE47CB" w:rsidRPr="00EE47CB" w14:paraId="33175C16" w14:textId="77777777" w:rsidTr="00ED0D4B">
                                      <w:trPr>
                                        <w:trHeight w:val="320"/>
                                      </w:trPr>
                                      <w:tc>
                                        <w:tcPr>
                                          <w:tcW w:w="36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1FC007F3"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567AA113" wp14:editId="39823C1B">
                                                <wp:extent cx="194945" cy="1949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44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24FDAE60" w14:textId="77777777" w:rsidR="00EE47CB" w:rsidRPr="00EE47CB" w:rsidRDefault="00EE47CB" w:rsidP="00ED0D4B">
                                          <w:pPr>
                                            <w:spacing w:before="60"/>
                                            <w:rPr>
                                              <w:rFonts w:eastAsia="Microsoft Sans Serif"/>
                                              <w:sz w:val="20"/>
                                            </w:rPr>
                                          </w:pPr>
                                          <w:r w:rsidRPr="00EE47CB">
                                            <w:rPr>
                                              <w:rFonts w:eastAsia="Microsoft Sans Serif"/>
                                              <w:sz w:val="20"/>
                                            </w:rPr>
                                            <w:t>User Id</w:t>
                                          </w:r>
                                        </w:p>
                                      </w:tc>
                                    </w:tr>
                                  </w:tbl>
                                  <w:p w14:paraId="22348F36" w14:textId="77777777" w:rsidR="00EE47CB" w:rsidRPr="00EE47CB" w:rsidRDefault="00EE47CB" w:rsidP="00ED0D4B">
                                    <w:pPr>
                                      <w:rPr>
                                        <w:rFonts w:eastAsia="Microsoft Sans Serif"/>
                                        <w:sz w:val="20"/>
                                      </w:rPr>
                                    </w:pPr>
                                  </w:p>
                                </w:tc>
                              </w:tr>
                            </w:tbl>
                            <w:p w14:paraId="640FD3F0" w14:textId="77777777" w:rsidR="00EE47CB" w:rsidRPr="00EE47CB" w:rsidRDefault="00EE47CB" w:rsidP="00ED0D4B">
                              <w:pPr>
                                <w:rPr>
                                  <w:rFonts w:eastAsia="Microsoft Sans Serif"/>
                                  <w:b/>
                                  <w:sz w:val="21"/>
                                </w:rPr>
                              </w:pPr>
                            </w:p>
                          </w:tc>
                        </w:tr>
                      </w:tbl>
                      <w:p w14:paraId="690E9EAD" w14:textId="77777777" w:rsidR="00EE47CB" w:rsidRPr="00EE47CB" w:rsidRDefault="00EE47CB" w:rsidP="00ED0D4B">
                        <w:pPr>
                          <w:rPr>
                            <w:rFonts w:eastAsia="Microsoft Sans Serif"/>
                            <w:sz w:val="20"/>
                          </w:rPr>
                        </w:pPr>
                      </w:p>
                    </w:tc>
                  </w:tr>
                </w:tbl>
                <w:p w14:paraId="654510A3" w14:textId="77777777" w:rsidR="00EE47CB" w:rsidRPr="00EE47CB" w:rsidRDefault="00EE47CB" w:rsidP="00ED0D4B">
                  <w:pPr>
                    <w:rPr>
                      <w:rFonts w:eastAsia="Microsoft Sans Serif"/>
                      <w:sz w:val="20"/>
                    </w:rPr>
                  </w:pPr>
                  <w:r w:rsidRPr="00EE47CB">
                    <w:rPr>
                      <w:rFonts w:eastAsia="Microsoft Sans Serif"/>
                      <w:color w:val="F1F1F1"/>
                      <w:sz w:val="2"/>
                    </w:rPr>
                    <w:t>.</w:t>
                  </w:r>
                </w:p>
              </w:tc>
            </w:tr>
          </w:tbl>
          <w:p w14:paraId="75858832"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1EC6E0D3" w14:textId="77777777" w:rsidR="00EE47CB" w:rsidRPr="00EE47CB" w:rsidRDefault="00EE47CB" w:rsidP="00ED0D4B">
            <w:pPr>
              <w:rPr>
                <w:rFonts w:eastAsia="Microsoft Sans Serif"/>
                <w:sz w:val="20"/>
              </w:rPr>
            </w:pPr>
          </w:p>
        </w:tc>
      </w:tr>
      <w:tr w:rsidR="00EE47CB" w:rsidRPr="00EE47CB" w14:paraId="77A1C251" w14:textId="77777777" w:rsidTr="00ED0D4B">
        <w:trPr>
          <w:trHeight w:hRule="exact" w:val="165"/>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2DDD16A4" w14:textId="77777777" w:rsidR="00EE47CB" w:rsidRPr="00EE47CB" w:rsidRDefault="00EE47CB" w:rsidP="00ED0D4B">
            <w:pPr>
              <w:rPr>
                <w:rFonts w:eastAsia="Microsoft Sans Serif"/>
                <w:sz w:val="20"/>
              </w:rPr>
            </w:pPr>
          </w:p>
        </w:tc>
        <w:tc>
          <w:tcPr>
            <w:tcW w:w="1008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15BA6653"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2AF44257" w14:textId="77777777" w:rsidR="00EE47CB" w:rsidRPr="00EE47CB" w:rsidRDefault="00EE47CB" w:rsidP="00ED0D4B">
            <w:pPr>
              <w:rPr>
                <w:rFonts w:eastAsia="Microsoft Sans Serif"/>
                <w:sz w:val="20"/>
              </w:rPr>
            </w:pPr>
          </w:p>
        </w:tc>
      </w:tr>
    </w:tbl>
    <w:p w14:paraId="13A89EE8" w14:textId="77777777" w:rsidR="00EE47CB" w:rsidRPr="00EE47CB" w:rsidRDefault="00EE47CB" w:rsidP="001473A0">
      <w:pPr>
        <w:pStyle w:val="Heading3"/>
        <w:rPr>
          <w:rFonts w:eastAsia="Microsoft Sans Serif"/>
          <w:sz w:val="20"/>
        </w:rPr>
      </w:pPr>
      <w:bookmarkStart w:id="312" w:name="_Toc419126782"/>
      <w:bookmarkStart w:id="313" w:name="_Toc419158749"/>
      <w:bookmarkStart w:id="314" w:name="_Toc419162458"/>
      <w:r w:rsidRPr="00EE47CB">
        <w:rPr>
          <w:rFonts w:eastAsia="Microsoft Sans Serif"/>
        </w:rPr>
        <w:t xml:space="preserve">3.2. Email </w:t>
      </w:r>
      <w:r w:rsidRPr="001473A0">
        <w:rPr>
          <w:rFonts w:eastAsia="Microsoft Sans Serif"/>
        </w:rPr>
        <w:t>Summary</w:t>
      </w:r>
      <w:r w:rsidRPr="00EE47CB">
        <w:rPr>
          <w:rFonts w:eastAsia="Microsoft Sans Serif"/>
        </w:rPr>
        <w:t xml:space="preserve"> to Original User</w:t>
      </w:r>
      <w:bookmarkEnd w:id="312"/>
      <w:bookmarkEnd w:id="313"/>
      <w:bookmarkEnd w:id="314"/>
    </w:p>
    <w:p w14:paraId="46E4D8F6" w14:textId="77777777" w:rsidR="00EE47CB" w:rsidRPr="00EE47CB" w:rsidRDefault="00EE47CB" w:rsidP="00EE47CB">
      <w:pPr>
        <w:ind w:left="384"/>
        <w:rPr>
          <w:rFonts w:eastAsia="Microsoft Sans Serif"/>
          <w:sz w:val="20"/>
        </w:rPr>
      </w:pPr>
      <w:r w:rsidRPr="00EE47CB">
        <w:rPr>
          <w:rFonts w:eastAsia="Microsoft Sans Serif"/>
          <w:sz w:val="20"/>
        </w:rPr>
        <w:t>This activity sends an email notification to the original task owner with the summary of the re-assignment of tasks.</w:t>
      </w:r>
    </w:p>
    <w:tbl>
      <w:tblPr>
        <w:tblW w:w="0" w:type="auto"/>
        <w:tblInd w:w="384" w:type="dxa"/>
        <w:tblLook w:val="0000" w:firstRow="0" w:lastRow="0" w:firstColumn="0" w:lastColumn="0" w:noHBand="0" w:noVBand="0"/>
      </w:tblPr>
      <w:tblGrid>
        <w:gridCol w:w="148"/>
        <w:gridCol w:w="9047"/>
        <w:gridCol w:w="148"/>
      </w:tblGrid>
      <w:tr w:rsidR="00EE47CB" w:rsidRPr="00EE47CB" w14:paraId="37709077" w14:textId="77777777" w:rsidTr="00ED0D4B">
        <w:trPr>
          <w:trHeight w:hRule="exact" w:val="165"/>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5464356D" w14:textId="77777777" w:rsidR="00EE47CB" w:rsidRPr="00EE47CB" w:rsidRDefault="00EE47CB" w:rsidP="00ED0D4B">
            <w:pPr>
              <w:rPr>
                <w:rFonts w:eastAsia="Microsoft Sans Serif"/>
                <w:sz w:val="20"/>
              </w:rPr>
            </w:pPr>
          </w:p>
        </w:tc>
        <w:tc>
          <w:tcPr>
            <w:tcW w:w="1008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23626B32"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11B7136A" w14:textId="77777777" w:rsidR="00EE47CB" w:rsidRPr="00EE47CB" w:rsidRDefault="00EE47CB" w:rsidP="00ED0D4B">
            <w:pPr>
              <w:rPr>
                <w:rFonts w:eastAsia="Microsoft Sans Serif"/>
                <w:sz w:val="20"/>
              </w:rPr>
            </w:pPr>
          </w:p>
        </w:tc>
      </w:tr>
      <w:tr w:rsidR="00EE47CB" w:rsidRPr="00EE47CB" w14:paraId="16EB6423" w14:textId="77777777" w:rsidTr="00ED0D4B">
        <w:trPr>
          <w:trHeight w:val="20"/>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7462FF97" w14:textId="77777777" w:rsidR="00EE47CB" w:rsidRPr="00EE47CB" w:rsidRDefault="00EE47CB" w:rsidP="00ED0D4B">
            <w:pPr>
              <w:rPr>
                <w:rFonts w:eastAsia="Microsoft Sans Serif"/>
                <w:sz w:val="20"/>
              </w:rPr>
            </w:pPr>
          </w:p>
        </w:tc>
        <w:tc>
          <w:tcPr>
            <w:tcW w:w="1008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9007"/>
            </w:tblGrid>
            <w:tr w:rsidR="00EE47CB" w:rsidRPr="00EE47CB" w14:paraId="6535579C" w14:textId="77777777" w:rsidTr="00ED0D4B">
              <w:trPr>
                <w:trHeight w:val="20"/>
              </w:trPr>
              <w:tc>
                <w:tcPr>
                  <w:tcW w:w="1008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851"/>
                    <w:gridCol w:w="4116"/>
                  </w:tblGrid>
                  <w:tr w:rsidR="00EE47CB" w:rsidRPr="00EE47CB" w14:paraId="392D370B" w14:textId="77777777" w:rsidTr="00ED0D4B">
                    <w:trPr>
                      <w:trHeight w:val="20"/>
                    </w:trPr>
                    <w:tc>
                      <w:tcPr>
                        <w:tcW w:w="1008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811"/>
                        </w:tblGrid>
                        <w:tr w:rsidR="00EE47CB" w:rsidRPr="00EE47CB" w14:paraId="7A3A0150" w14:textId="77777777" w:rsidTr="00ED0D4B">
                          <w:trPr>
                            <w:trHeight w:val="20"/>
                          </w:trPr>
                          <w:tc>
                            <w:tcPr>
                              <w:tcW w:w="1008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14F4464F" w14:textId="77777777" w:rsidR="00EE47CB" w:rsidRPr="00EE47CB" w:rsidRDefault="00EE47CB" w:rsidP="00ED0D4B">
                              <w:pPr>
                                <w:rPr>
                                  <w:rFonts w:eastAsia="Microsoft Sans Serif"/>
                                  <w:sz w:val="20"/>
                                </w:rPr>
                              </w:pPr>
                              <w:r w:rsidRPr="00EE47CB">
                                <w:rPr>
                                  <w:rFonts w:eastAsia="Microsoft Sans Serif"/>
                                  <w:b/>
                                  <w:sz w:val="21"/>
                                </w:rPr>
                                <w:t>Participants</w:t>
                              </w:r>
                            </w:p>
                          </w:tc>
                        </w:tr>
                        <w:tr w:rsidR="00EE47CB" w:rsidRPr="00EE47CB" w14:paraId="553FD4B7" w14:textId="77777777" w:rsidTr="00ED0D4B">
                          <w:trPr>
                            <w:trHeight w:val="20"/>
                          </w:trPr>
                          <w:tc>
                            <w:tcPr>
                              <w:tcW w:w="1008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771"/>
                              </w:tblGrid>
                              <w:tr w:rsidR="00EE47CB" w:rsidRPr="00EE47CB" w14:paraId="3399A540" w14:textId="77777777" w:rsidTr="00ED0D4B">
                                <w:trPr>
                                  <w:trHeight w:val="20"/>
                                </w:trPr>
                                <w:tc>
                                  <w:tcPr>
                                    <w:tcW w:w="1008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tbl>
                                    <w:tblPr>
                                      <w:tblW w:w="0" w:type="auto"/>
                                      <w:tblLook w:val="0000" w:firstRow="0" w:lastRow="0" w:firstColumn="0" w:lastColumn="0" w:noHBand="0" w:noVBand="0"/>
                                    </w:tblPr>
                                    <w:tblGrid>
                                      <w:gridCol w:w="467"/>
                                      <w:gridCol w:w="4264"/>
                                    </w:tblGrid>
                                    <w:tr w:rsidR="00EE47CB" w:rsidRPr="00EE47CB" w14:paraId="3EA77538" w14:textId="77777777" w:rsidTr="00ED0D4B">
                                      <w:trPr>
                                        <w:trHeight w:val="320"/>
                                      </w:trPr>
                                      <w:tc>
                                        <w:tcPr>
                                          <w:tcW w:w="240" w:type="dxa"/>
                                          <w:tcBorders>
                                            <w:top w:val="single" w:sz="8" w:space="0" w:color="C4C4C4"/>
                                            <w:left w:val="single" w:sz="8" w:space="0" w:color="C4C4C4"/>
                                            <w:bottom w:val="single" w:sz="8" w:space="0" w:color="C4C4C4"/>
                                            <w:right w:val="single" w:sz="8" w:space="0" w:color="FFFFFF"/>
                                          </w:tcBorders>
                                          <w:shd w:val="solid" w:color="FFFFFF" w:fill="auto"/>
                                          <w:tcMar>
                                            <w:top w:w="0" w:type="dxa"/>
                                            <w:left w:w="80" w:type="dxa"/>
                                            <w:bottom w:w="0" w:type="dxa"/>
                                            <w:right w:w="80" w:type="dxa"/>
                                          </w:tcMar>
                                        </w:tcPr>
                                        <w:p w14:paraId="1E51583E" w14:textId="77777777" w:rsidR="00EE47CB" w:rsidRPr="00EE47CB" w:rsidRDefault="006D1F17" w:rsidP="00ED0D4B">
                                          <w:pPr>
                                            <w:spacing w:before="60"/>
                                            <w:rPr>
                                              <w:rFonts w:eastAsia="Microsoft Sans Serif"/>
                                              <w:sz w:val="20"/>
                                            </w:rPr>
                                          </w:pPr>
                                          <w:r>
                                            <w:rPr>
                                              <w:rFonts w:eastAsia="Microsoft Sans Serif"/>
                                              <w:noProof/>
                                              <w:sz w:val="20"/>
                                            </w:rPr>
                                            <w:drawing>
                                              <wp:inline distT="0" distB="0" distL="0" distR="0" wp14:anchorId="5448A85B" wp14:editId="026F8F04">
                                                <wp:extent cx="194945" cy="19494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p>
                                      </w:tc>
                                      <w:tc>
                                        <w:tcPr>
                                          <w:tcW w:w="4443" w:type="dxa"/>
                                          <w:tcBorders>
                                            <w:top w:val="single" w:sz="8" w:space="0" w:color="C4C4C4"/>
                                            <w:left w:val="single" w:sz="8" w:space="0" w:color="FFFFFF"/>
                                            <w:bottom w:val="single" w:sz="8" w:space="0" w:color="C4C4C4"/>
                                            <w:right w:val="single" w:sz="8" w:space="0" w:color="C4C4C4"/>
                                          </w:tcBorders>
                                          <w:shd w:val="solid" w:color="FFFFFF" w:fill="auto"/>
                                          <w:tcMar>
                                            <w:top w:w="0" w:type="dxa"/>
                                            <w:left w:w="80" w:type="dxa"/>
                                            <w:bottom w:w="40" w:type="dxa"/>
                                            <w:right w:w="80" w:type="dxa"/>
                                          </w:tcMar>
                                          <w:vAlign w:val="center"/>
                                        </w:tcPr>
                                        <w:p w14:paraId="31B317DE" w14:textId="77777777" w:rsidR="00EE47CB" w:rsidRPr="00EE47CB" w:rsidRDefault="00EE47CB" w:rsidP="00ED0D4B">
                                          <w:pPr>
                                            <w:spacing w:before="60"/>
                                            <w:rPr>
                                              <w:rFonts w:eastAsia="Microsoft Sans Serif"/>
                                              <w:sz w:val="20"/>
                                            </w:rPr>
                                          </w:pPr>
                                          <w:r w:rsidRPr="00EE47CB">
                                            <w:rPr>
                                              <w:rFonts w:eastAsia="Microsoft Sans Serif"/>
                                              <w:sz w:val="20"/>
                                            </w:rPr>
                                            <w:t>System</w:t>
                                          </w:r>
                                        </w:p>
                                      </w:tc>
                                    </w:tr>
                                  </w:tbl>
                                  <w:p w14:paraId="3948A974" w14:textId="77777777" w:rsidR="00EE47CB" w:rsidRPr="00EE47CB" w:rsidRDefault="00EE47CB" w:rsidP="00ED0D4B">
                                    <w:pPr>
                                      <w:rPr>
                                        <w:rFonts w:eastAsia="Microsoft Sans Serif"/>
                                        <w:sz w:val="20"/>
                                      </w:rPr>
                                    </w:pPr>
                                  </w:p>
                                </w:tc>
                              </w:tr>
                            </w:tbl>
                            <w:p w14:paraId="2865677C" w14:textId="77777777" w:rsidR="00EE47CB" w:rsidRPr="00EE47CB" w:rsidRDefault="00EE47CB" w:rsidP="00ED0D4B">
                              <w:pPr>
                                <w:rPr>
                                  <w:rFonts w:eastAsia="Microsoft Sans Serif"/>
                                  <w:b/>
                                  <w:sz w:val="21"/>
                                </w:rPr>
                              </w:pPr>
                            </w:p>
                          </w:tc>
                        </w:tr>
                      </w:tbl>
                      <w:p w14:paraId="0CD05410" w14:textId="77777777" w:rsidR="00EE47CB" w:rsidRPr="00EE47CB" w:rsidRDefault="00EE47CB" w:rsidP="00ED0D4B">
                        <w:pPr>
                          <w:rPr>
                            <w:rFonts w:eastAsia="Microsoft Sans Serif"/>
                            <w:sz w:val="20"/>
                          </w:rPr>
                        </w:pPr>
                      </w:p>
                    </w:tc>
                    <w:tc>
                      <w:tcPr>
                        <w:tcW w:w="1008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100" w:type="dxa"/>
                        </w:tcMar>
                      </w:tcPr>
                      <w:p w14:paraId="2F35ACA6" w14:textId="77777777" w:rsidR="00EE47CB" w:rsidRPr="00EE47CB" w:rsidRDefault="00EE47CB" w:rsidP="00ED0D4B">
                        <w:pPr>
                          <w:rPr>
                            <w:rFonts w:eastAsia="Microsoft Sans Serif"/>
                            <w:sz w:val="20"/>
                          </w:rPr>
                        </w:pPr>
                      </w:p>
                    </w:tc>
                  </w:tr>
                </w:tbl>
                <w:p w14:paraId="16A57990" w14:textId="77777777" w:rsidR="00EE47CB" w:rsidRPr="00EE47CB" w:rsidRDefault="00EE47CB" w:rsidP="00ED0D4B">
                  <w:pPr>
                    <w:rPr>
                      <w:rFonts w:eastAsia="Microsoft Sans Serif"/>
                      <w:sz w:val="20"/>
                    </w:rPr>
                  </w:pPr>
                  <w:r w:rsidRPr="00EE47CB">
                    <w:rPr>
                      <w:rFonts w:eastAsia="Microsoft Sans Serif"/>
                      <w:color w:val="F1F1F1"/>
                      <w:sz w:val="2"/>
                    </w:rPr>
                    <w:t>.</w:t>
                  </w:r>
                </w:p>
              </w:tc>
            </w:tr>
          </w:tbl>
          <w:p w14:paraId="4A6EF4C1"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1DB07E56" w14:textId="77777777" w:rsidR="00EE47CB" w:rsidRPr="00EE47CB" w:rsidRDefault="00EE47CB" w:rsidP="00ED0D4B">
            <w:pPr>
              <w:rPr>
                <w:rFonts w:eastAsia="Microsoft Sans Serif"/>
                <w:sz w:val="20"/>
              </w:rPr>
            </w:pPr>
          </w:p>
        </w:tc>
      </w:tr>
      <w:tr w:rsidR="00EE47CB" w:rsidRPr="00EE47CB" w14:paraId="4BFC5273" w14:textId="77777777" w:rsidTr="00ED0D4B">
        <w:trPr>
          <w:trHeight w:hRule="exact" w:val="165"/>
        </w:trPr>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5F6D63B6" w14:textId="77777777" w:rsidR="00EE47CB" w:rsidRPr="00EE47CB" w:rsidRDefault="00EE47CB" w:rsidP="00ED0D4B">
            <w:pPr>
              <w:rPr>
                <w:rFonts w:eastAsia="Microsoft Sans Serif"/>
                <w:sz w:val="20"/>
              </w:rPr>
            </w:pPr>
          </w:p>
        </w:tc>
        <w:tc>
          <w:tcPr>
            <w:tcW w:w="10086"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02972486" w14:textId="77777777" w:rsidR="00EE47CB" w:rsidRPr="00EE47CB" w:rsidRDefault="00EE47CB" w:rsidP="00ED0D4B">
            <w:pPr>
              <w:rPr>
                <w:rFonts w:eastAsia="Microsoft Sans Serif"/>
                <w:sz w:val="20"/>
              </w:rPr>
            </w:pPr>
          </w:p>
        </w:tc>
        <w:tc>
          <w:tcPr>
            <w:tcW w:w="165" w:type="dxa"/>
            <w:tcBorders>
              <w:top w:val="single" w:sz="8" w:space="0" w:color="F1F1F1"/>
              <w:left w:val="single" w:sz="8" w:space="0" w:color="F1F1F1"/>
              <w:bottom w:val="single" w:sz="8" w:space="0" w:color="F1F1F1"/>
              <w:right w:val="single" w:sz="8" w:space="0" w:color="F1F1F1"/>
            </w:tcBorders>
            <w:shd w:val="solid" w:color="F1F1F1" w:fill="auto"/>
            <w:tcMar>
              <w:top w:w="0" w:type="dxa"/>
              <w:left w:w="0" w:type="dxa"/>
              <w:bottom w:w="0" w:type="dxa"/>
              <w:right w:w="0" w:type="dxa"/>
            </w:tcMar>
          </w:tcPr>
          <w:p w14:paraId="7B60CF44" w14:textId="77777777" w:rsidR="00EE47CB" w:rsidRPr="00EE47CB" w:rsidRDefault="00EE47CB" w:rsidP="00ED0D4B">
            <w:pPr>
              <w:rPr>
                <w:rFonts w:eastAsia="Microsoft Sans Serif"/>
                <w:sz w:val="20"/>
              </w:rPr>
            </w:pPr>
          </w:p>
        </w:tc>
      </w:tr>
    </w:tbl>
    <w:p w14:paraId="29F3E22A" w14:textId="77777777" w:rsidR="00EE47CB" w:rsidRPr="00EE47CB" w:rsidRDefault="00EE47CB" w:rsidP="001473A0">
      <w:pPr>
        <w:pStyle w:val="Heading3"/>
        <w:rPr>
          <w:rFonts w:eastAsia="Microsoft Sans Serif"/>
          <w:sz w:val="20"/>
        </w:rPr>
      </w:pPr>
      <w:bookmarkStart w:id="315" w:name="_Toc419126783"/>
      <w:bookmarkStart w:id="316" w:name="_Toc419158750"/>
      <w:bookmarkStart w:id="317" w:name="_Toc419162459"/>
      <w:r w:rsidRPr="00EE47CB">
        <w:rPr>
          <w:rFonts w:eastAsia="Microsoft Sans Serif"/>
        </w:rPr>
        <w:t xml:space="preserve">3.3. User edits end date to </w:t>
      </w:r>
      <w:r w:rsidRPr="001473A0">
        <w:rPr>
          <w:rFonts w:eastAsia="Microsoft Sans Serif"/>
        </w:rPr>
        <w:t>current</w:t>
      </w:r>
      <w:r w:rsidRPr="00EE47CB">
        <w:rPr>
          <w:rFonts w:eastAsia="Microsoft Sans Serif"/>
        </w:rPr>
        <w:t xml:space="preserve"> date</w:t>
      </w:r>
      <w:bookmarkEnd w:id="315"/>
      <w:bookmarkEnd w:id="316"/>
      <w:bookmarkEnd w:id="317"/>
    </w:p>
    <w:p w14:paraId="0C383DAD" w14:textId="77777777" w:rsidR="00EE47CB" w:rsidRPr="00EE47CB" w:rsidRDefault="00EE47CB" w:rsidP="00EE47CB">
      <w:pPr>
        <w:ind w:left="384"/>
        <w:rPr>
          <w:rFonts w:eastAsia="Microsoft Sans Serif"/>
          <w:sz w:val="20"/>
        </w:rPr>
      </w:pPr>
      <w:r w:rsidRPr="00EE47CB">
        <w:rPr>
          <w:rFonts w:eastAsia="Microsoft Sans Serif"/>
          <w:sz w:val="20"/>
        </w:rPr>
        <w:t>In case the user decides to edit the end date and time of the out of office configurations, an alternate start to the process is triggered which directly goes to the step to restore the original delegations to the user.</w:t>
      </w:r>
    </w:p>
    <w:p w14:paraId="64A2D636" w14:textId="77777777" w:rsidR="00EE47CB" w:rsidRPr="00EE47CB" w:rsidRDefault="00EE47CB" w:rsidP="00EE47CB">
      <w:pPr>
        <w:ind w:left="384"/>
        <w:rPr>
          <w:rFonts w:eastAsia="Microsoft Sans Serif"/>
          <w:sz w:val="20"/>
        </w:rPr>
      </w:pPr>
    </w:p>
    <w:p w14:paraId="5600B094" w14:textId="77777777" w:rsidR="00EE47CB" w:rsidRPr="00EE47CB" w:rsidRDefault="00EE47CB" w:rsidP="00EE47CB">
      <w:pPr>
        <w:ind w:left="384"/>
        <w:rPr>
          <w:rFonts w:eastAsia="Microsoft Sans Serif"/>
          <w:sz w:val="20"/>
        </w:rPr>
      </w:pPr>
    </w:p>
    <w:p w14:paraId="73830B3C" w14:textId="77777777" w:rsidR="00EE47CB" w:rsidRPr="00EE47CB" w:rsidRDefault="001473A0" w:rsidP="005B2C0C">
      <w:pPr>
        <w:pStyle w:val="Heading1"/>
        <w:rPr>
          <w:rFonts w:eastAsia="Microsoft Sans Serif"/>
          <w:sz w:val="20"/>
        </w:rPr>
      </w:pPr>
      <w:bookmarkStart w:id="318" w:name="_Toc419126784"/>
      <w:r>
        <w:rPr>
          <w:rFonts w:eastAsia="Microsoft Sans Serif"/>
        </w:rPr>
        <w:br w:type="page"/>
      </w:r>
      <w:bookmarkStart w:id="319" w:name="_Toc419158751"/>
      <w:bookmarkStart w:id="320" w:name="_Toc419162460"/>
      <w:r w:rsidR="00EE47CB" w:rsidRPr="005B2C0C">
        <w:rPr>
          <w:rFonts w:eastAsia="Microsoft Sans Serif"/>
        </w:rPr>
        <w:lastRenderedPageBreak/>
        <w:t>Glossary</w:t>
      </w:r>
      <w:bookmarkEnd w:id="318"/>
      <w:bookmarkEnd w:id="319"/>
      <w:bookmarkEnd w:id="320"/>
    </w:p>
    <w:p w14:paraId="0552E51A" w14:textId="77777777" w:rsidR="00EE47CB" w:rsidRPr="00EE47CB" w:rsidRDefault="00EE47CB" w:rsidP="00EE47CB">
      <w:pPr>
        <w:rPr>
          <w:rFonts w:eastAsia="Microsoft Sans Serif"/>
        </w:rPr>
      </w:pPr>
    </w:p>
    <w:p w14:paraId="582BC3ED" w14:textId="77777777" w:rsidR="00EE47CB" w:rsidRPr="00EE47CB" w:rsidRDefault="00EE47CB" w:rsidP="00660395">
      <w:pPr>
        <w:pStyle w:val="Heading2"/>
        <w:rPr>
          <w:rFonts w:eastAsia="Microsoft Sans Serif"/>
        </w:rPr>
      </w:pPr>
      <w:bookmarkStart w:id="321" w:name="_Toc419126785"/>
      <w:bookmarkStart w:id="322" w:name="_Toc419158752"/>
      <w:bookmarkStart w:id="323" w:name="_Toc419162461"/>
      <w:r w:rsidRPr="00EE47CB">
        <w:rPr>
          <w:rFonts w:eastAsia="Microsoft Sans Serif"/>
        </w:rPr>
        <w:t>Participants, Business Owners, Experts</w:t>
      </w:r>
      <w:bookmarkEnd w:id="321"/>
      <w:bookmarkEnd w:id="322"/>
      <w:bookmarkEnd w:id="323"/>
    </w:p>
    <w:tbl>
      <w:tblPr>
        <w:tblW w:w="0" w:type="auto"/>
        <w:tblLook w:val="0000" w:firstRow="0" w:lastRow="0" w:firstColumn="0" w:lastColumn="0" w:noHBand="0" w:noVBand="0"/>
      </w:tblPr>
      <w:tblGrid>
        <w:gridCol w:w="2894"/>
        <w:gridCol w:w="6663"/>
      </w:tblGrid>
      <w:tr w:rsidR="00EE47CB" w:rsidRPr="00EE47CB" w14:paraId="3A737CFD" w14:textId="77777777" w:rsidTr="00EE47CB">
        <w:trPr>
          <w:trHeight w:val="22"/>
        </w:trPr>
        <w:tc>
          <w:tcPr>
            <w:tcW w:w="2894" w:type="dxa"/>
            <w:tcBorders>
              <w:top w:val="single" w:sz="8" w:space="0" w:color="F1F1F1"/>
              <w:left w:val="single" w:sz="8" w:space="0" w:color="F1F1F1"/>
              <w:bottom w:val="single" w:sz="8" w:space="0" w:color="F1F1F1"/>
              <w:right w:val="single" w:sz="8" w:space="0" w:color="F1F1F1"/>
            </w:tcBorders>
            <w:shd w:val="solid" w:color="548DD4" w:fill="auto"/>
            <w:tcMar>
              <w:top w:w="0" w:type="dxa"/>
              <w:left w:w="0" w:type="dxa"/>
              <w:bottom w:w="0" w:type="dxa"/>
              <w:right w:w="0" w:type="dxa"/>
            </w:tcMar>
          </w:tcPr>
          <w:p w14:paraId="22083EC1" w14:textId="77777777" w:rsidR="00EE47CB" w:rsidRPr="00EE47CB" w:rsidRDefault="00EE47CB" w:rsidP="00ED0D4B">
            <w:pPr>
              <w:ind w:left="144" w:right="144"/>
              <w:rPr>
                <w:rFonts w:eastAsia="Microsoft Sans Serif"/>
              </w:rPr>
            </w:pPr>
            <w:r w:rsidRPr="00EE47CB">
              <w:rPr>
                <w:rFonts w:eastAsia="Microsoft Sans Serif"/>
                <w:b/>
                <w:color w:val="FFFFFF"/>
                <w:sz w:val="20"/>
              </w:rPr>
              <w:t>Value</w:t>
            </w:r>
          </w:p>
        </w:tc>
        <w:tc>
          <w:tcPr>
            <w:tcW w:w="6663" w:type="dxa"/>
            <w:tcBorders>
              <w:top w:val="single" w:sz="8" w:space="0" w:color="F1F1F1"/>
              <w:left w:val="single" w:sz="8" w:space="0" w:color="F1F1F1"/>
              <w:bottom w:val="single" w:sz="8" w:space="0" w:color="F1F1F1"/>
              <w:right w:val="single" w:sz="8" w:space="0" w:color="F1F1F1"/>
            </w:tcBorders>
            <w:shd w:val="solid" w:color="548DD4" w:fill="auto"/>
            <w:tcMar>
              <w:top w:w="0" w:type="dxa"/>
              <w:left w:w="0" w:type="dxa"/>
              <w:bottom w:w="0" w:type="dxa"/>
              <w:right w:w="0" w:type="dxa"/>
            </w:tcMar>
          </w:tcPr>
          <w:p w14:paraId="315C3BEB" w14:textId="77777777" w:rsidR="00EE47CB" w:rsidRPr="00EE47CB" w:rsidRDefault="00EE47CB" w:rsidP="00ED0D4B">
            <w:pPr>
              <w:ind w:left="144" w:right="144"/>
              <w:rPr>
                <w:rFonts w:eastAsia="Microsoft Sans Serif"/>
                <w:b/>
                <w:color w:val="FFFFFF"/>
                <w:sz w:val="20"/>
              </w:rPr>
            </w:pPr>
            <w:r w:rsidRPr="00EE47CB">
              <w:rPr>
                <w:rFonts w:eastAsia="Microsoft Sans Serif"/>
                <w:b/>
                <w:color w:val="FFFFFF"/>
                <w:sz w:val="20"/>
              </w:rPr>
              <w:t>Description</w:t>
            </w:r>
          </w:p>
        </w:tc>
      </w:tr>
      <w:tr w:rsidR="00EE47CB" w:rsidRPr="00EE47CB" w14:paraId="5D497416" w14:textId="77777777" w:rsidTr="00EE47CB">
        <w:trPr>
          <w:trHeight w:val="22"/>
        </w:trPr>
        <w:tc>
          <w:tcPr>
            <w:tcW w:w="2894" w:type="dxa"/>
            <w:tcBorders>
              <w:top w:val="single" w:sz="8" w:space="0" w:color="F1F1F1"/>
              <w:left w:val="single" w:sz="8" w:space="0" w:color="F1F1F1"/>
              <w:bottom w:val="single" w:sz="8" w:space="0" w:color="F1F1F1"/>
              <w:right w:val="single" w:sz="8" w:space="0" w:color="F1F1F1"/>
            </w:tcBorders>
            <w:shd w:val="solid" w:color="D8E5EF" w:fill="auto"/>
            <w:tcMar>
              <w:top w:w="0" w:type="dxa"/>
              <w:left w:w="0" w:type="dxa"/>
              <w:bottom w:w="0" w:type="dxa"/>
              <w:right w:w="0" w:type="dxa"/>
            </w:tcMar>
          </w:tcPr>
          <w:p w14:paraId="7B8ECED9" w14:textId="77777777" w:rsidR="00EE47CB" w:rsidRPr="00EE47CB" w:rsidRDefault="00EE47CB" w:rsidP="00ED0D4B">
            <w:pPr>
              <w:ind w:left="144" w:right="144"/>
              <w:rPr>
                <w:rFonts w:eastAsia="Microsoft Sans Serif"/>
                <w:b/>
                <w:color w:val="FFFFFF"/>
                <w:sz w:val="20"/>
              </w:rPr>
            </w:pPr>
            <w:r w:rsidRPr="00EE47CB">
              <w:rPr>
                <w:rFonts w:eastAsia="Microsoft Sans Serif"/>
                <w:sz w:val="20"/>
              </w:rPr>
              <w:t>Database</w:t>
            </w:r>
          </w:p>
        </w:tc>
        <w:tc>
          <w:tcPr>
            <w:tcW w:w="6663" w:type="dxa"/>
            <w:tcBorders>
              <w:top w:val="single" w:sz="8" w:space="0" w:color="F1F1F1"/>
              <w:left w:val="single" w:sz="8" w:space="0" w:color="F1F1F1"/>
              <w:bottom w:val="single" w:sz="8" w:space="0" w:color="F1F1F1"/>
              <w:right w:val="single" w:sz="8" w:space="0" w:color="F1F1F1"/>
            </w:tcBorders>
            <w:shd w:val="solid" w:color="D8E5EF" w:fill="auto"/>
            <w:tcMar>
              <w:top w:w="0" w:type="dxa"/>
              <w:left w:w="0" w:type="dxa"/>
              <w:bottom w:w="0" w:type="dxa"/>
              <w:right w:w="0" w:type="dxa"/>
            </w:tcMar>
          </w:tcPr>
          <w:p w14:paraId="30A24BFA" w14:textId="77777777" w:rsidR="00EE47CB" w:rsidRPr="00EE47CB" w:rsidRDefault="00EE47CB" w:rsidP="00ED0D4B">
            <w:pPr>
              <w:ind w:left="144" w:right="144"/>
              <w:rPr>
                <w:rFonts w:eastAsia="Microsoft Sans Serif"/>
                <w:color w:val="000000"/>
                <w:sz w:val="20"/>
              </w:rPr>
            </w:pPr>
            <w:r w:rsidRPr="00EE47CB">
              <w:rPr>
                <w:rFonts w:eastAsia="Microsoft Sans Serif"/>
                <w:color w:val="000000"/>
                <w:sz w:val="20"/>
              </w:rPr>
              <w:t>Database server to store the configurations and other process related data</w:t>
            </w:r>
          </w:p>
        </w:tc>
      </w:tr>
      <w:tr w:rsidR="00EE47CB" w:rsidRPr="00EE47CB" w14:paraId="3770C749" w14:textId="77777777" w:rsidTr="00EE47CB">
        <w:trPr>
          <w:trHeight w:val="22"/>
        </w:trPr>
        <w:tc>
          <w:tcPr>
            <w:tcW w:w="2894" w:type="dxa"/>
            <w:tcBorders>
              <w:top w:val="single" w:sz="8" w:space="0" w:color="F1F1F1"/>
              <w:left w:val="single" w:sz="8" w:space="0" w:color="F1F1F1"/>
              <w:bottom w:val="single" w:sz="8" w:space="0" w:color="F1F1F1"/>
              <w:right w:val="single" w:sz="8" w:space="0" w:color="F1F1F1"/>
            </w:tcBorders>
            <w:shd w:val="solid" w:color="D8E5EF" w:fill="auto"/>
            <w:tcMar>
              <w:top w:w="0" w:type="dxa"/>
              <w:left w:w="0" w:type="dxa"/>
              <w:bottom w:w="0" w:type="dxa"/>
              <w:right w:w="0" w:type="dxa"/>
            </w:tcMar>
          </w:tcPr>
          <w:p w14:paraId="65F747A8" w14:textId="77777777" w:rsidR="00EE47CB" w:rsidRPr="00EE47CB" w:rsidRDefault="00EE47CB" w:rsidP="00ED0D4B">
            <w:pPr>
              <w:ind w:left="144" w:right="144"/>
              <w:rPr>
                <w:rFonts w:eastAsia="Microsoft Sans Serif"/>
                <w:color w:val="000000"/>
                <w:sz w:val="20"/>
              </w:rPr>
            </w:pPr>
            <w:r w:rsidRPr="00EE47CB">
              <w:rPr>
                <w:rFonts w:eastAsia="Microsoft Sans Serif"/>
                <w:sz w:val="20"/>
              </w:rPr>
              <w:t>Active Directory</w:t>
            </w:r>
          </w:p>
        </w:tc>
        <w:tc>
          <w:tcPr>
            <w:tcW w:w="6663" w:type="dxa"/>
            <w:tcBorders>
              <w:top w:val="single" w:sz="8" w:space="0" w:color="F1F1F1"/>
              <w:left w:val="single" w:sz="8" w:space="0" w:color="F1F1F1"/>
              <w:bottom w:val="single" w:sz="8" w:space="0" w:color="F1F1F1"/>
              <w:right w:val="single" w:sz="8" w:space="0" w:color="F1F1F1"/>
            </w:tcBorders>
            <w:shd w:val="solid" w:color="D8E5EF" w:fill="auto"/>
            <w:tcMar>
              <w:top w:w="0" w:type="dxa"/>
              <w:left w:w="0" w:type="dxa"/>
              <w:bottom w:w="0" w:type="dxa"/>
              <w:right w:w="0" w:type="dxa"/>
            </w:tcMar>
          </w:tcPr>
          <w:p w14:paraId="5A84E5CD" w14:textId="77777777" w:rsidR="00EE47CB" w:rsidRPr="00EE47CB" w:rsidRDefault="00EE47CB" w:rsidP="00ED0D4B">
            <w:pPr>
              <w:ind w:left="144" w:right="144"/>
              <w:rPr>
                <w:rFonts w:eastAsia="Microsoft Sans Serif"/>
                <w:color w:val="000000"/>
                <w:sz w:val="20"/>
              </w:rPr>
            </w:pPr>
            <w:r w:rsidRPr="00EE47CB">
              <w:rPr>
                <w:rFonts w:eastAsia="Microsoft Sans Serif"/>
                <w:color w:val="000000"/>
                <w:sz w:val="20"/>
              </w:rPr>
              <w:t>Directory which stores list of users</w:t>
            </w:r>
          </w:p>
        </w:tc>
      </w:tr>
      <w:tr w:rsidR="00EE47CB" w:rsidRPr="00EE47CB" w14:paraId="6DB4270F" w14:textId="77777777" w:rsidTr="00EE47CB">
        <w:trPr>
          <w:trHeight w:val="22"/>
        </w:trPr>
        <w:tc>
          <w:tcPr>
            <w:tcW w:w="2894" w:type="dxa"/>
            <w:tcBorders>
              <w:top w:val="single" w:sz="8" w:space="0" w:color="F1F1F1"/>
              <w:left w:val="single" w:sz="8" w:space="0" w:color="F1F1F1"/>
              <w:bottom w:val="single" w:sz="8" w:space="0" w:color="F1F1F1"/>
              <w:right w:val="single" w:sz="8" w:space="0" w:color="F1F1F1"/>
            </w:tcBorders>
            <w:shd w:val="solid" w:color="D8E5EF" w:fill="auto"/>
            <w:tcMar>
              <w:top w:w="0" w:type="dxa"/>
              <w:left w:w="0" w:type="dxa"/>
              <w:bottom w:w="0" w:type="dxa"/>
              <w:right w:w="0" w:type="dxa"/>
            </w:tcMar>
          </w:tcPr>
          <w:p w14:paraId="7C99FEE0" w14:textId="77777777" w:rsidR="00EE47CB" w:rsidRPr="00EE47CB" w:rsidRDefault="00EE47CB" w:rsidP="00ED0D4B">
            <w:pPr>
              <w:ind w:left="144" w:right="144"/>
              <w:rPr>
                <w:rFonts w:eastAsia="Microsoft Sans Serif"/>
                <w:color w:val="000000"/>
                <w:sz w:val="20"/>
              </w:rPr>
            </w:pPr>
            <w:r w:rsidRPr="00EE47CB">
              <w:rPr>
                <w:rFonts w:eastAsia="Microsoft Sans Serif"/>
                <w:sz w:val="20"/>
              </w:rPr>
              <w:t>System</w:t>
            </w:r>
          </w:p>
        </w:tc>
        <w:tc>
          <w:tcPr>
            <w:tcW w:w="6663" w:type="dxa"/>
            <w:tcBorders>
              <w:top w:val="single" w:sz="8" w:space="0" w:color="F1F1F1"/>
              <w:left w:val="single" w:sz="8" w:space="0" w:color="F1F1F1"/>
              <w:bottom w:val="single" w:sz="8" w:space="0" w:color="F1F1F1"/>
              <w:right w:val="single" w:sz="8" w:space="0" w:color="F1F1F1"/>
            </w:tcBorders>
            <w:shd w:val="solid" w:color="D8E5EF" w:fill="auto"/>
            <w:tcMar>
              <w:top w:w="0" w:type="dxa"/>
              <w:left w:w="0" w:type="dxa"/>
              <w:bottom w:w="0" w:type="dxa"/>
              <w:right w:w="0" w:type="dxa"/>
            </w:tcMar>
          </w:tcPr>
          <w:p w14:paraId="3AD3E2E4" w14:textId="77777777" w:rsidR="00EE47CB" w:rsidRPr="00EE47CB" w:rsidRDefault="00EE47CB" w:rsidP="00ED0D4B">
            <w:pPr>
              <w:ind w:left="144" w:right="144"/>
              <w:rPr>
                <w:rFonts w:eastAsia="Microsoft Sans Serif"/>
                <w:color w:val="000000"/>
                <w:sz w:val="20"/>
              </w:rPr>
            </w:pPr>
            <w:r w:rsidRPr="00EE47CB">
              <w:rPr>
                <w:rFonts w:eastAsia="Microsoft Sans Serif"/>
                <w:color w:val="000000"/>
                <w:sz w:val="20"/>
              </w:rPr>
              <w:t>BPM System</w:t>
            </w:r>
          </w:p>
        </w:tc>
      </w:tr>
      <w:tr w:rsidR="00EE47CB" w:rsidRPr="00EE47CB" w14:paraId="6F014363" w14:textId="77777777" w:rsidTr="00EE47CB">
        <w:trPr>
          <w:trHeight w:val="22"/>
        </w:trPr>
        <w:tc>
          <w:tcPr>
            <w:tcW w:w="2894" w:type="dxa"/>
            <w:tcBorders>
              <w:top w:val="single" w:sz="8" w:space="0" w:color="F1F1F1"/>
              <w:left w:val="single" w:sz="8" w:space="0" w:color="F1F1F1"/>
              <w:bottom w:val="single" w:sz="8" w:space="0" w:color="F1F1F1"/>
              <w:right w:val="single" w:sz="8" w:space="0" w:color="F1F1F1"/>
            </w:tcBorders>
            <w:shd w:val="solid" w:color="D8E5EF" w:fill="auto"/>
            <w:tcMar>
              <w:top w:w="0" w:type="dxa"/>
              <w:left w:w="0" w:type="dxa"/>
              <w:bottom w:w="0" w:type="dxa"/>
              <w:right w:w="0" w:type="dxa"/>
            </w:tcMar>
          </w:tcPr>
          <w:p w14:paraId="334B494F" w14:textId="77777777" w:rsidR="00EE47CB" w:rsidRPr="00EE47CB" w:rsidRDefault="00EE47CB" w:rsidP="00ED0D4B">
            <w:pPr>
              <w:ind w:left="144" w:right="144"/>
              <w:rPr>
                <w:rFonts w:eastAsia="Microsoft Sans Serif"/>
                <w:color w:val="000000"/>
                <w:sz w:val="20"/>
              </w:rPr>
            </w:pPr>
            <w:r w:rsidRPr="00EE47CB">
              <w:rPr>
                <w:rFonts w:eastAsia="Microsoft Sans Serif"/>
                <w:sz w:val="20"/>
              </w:rPr>
              <w:t>User</w:t>
            </w:r>
          </w:p>
        </w:tc>
        <w:tc>
          <w:tcPr>
            <w:tcW w:w="6663" w:type="dxa"/>
            <w:tcBorders>
              <w:top w:val="single" w:sz="8" w:space="0" w:color="F1F1F1"/>
              <w:left w:val="single" w:sz="8" w:space="0" w:color="F1F1F1"/>
              <w:bottom w:val="single" w:sz="8" w:space="0" w:color="F1F1F1"/>
              <w:right w:val="single" w:sz="8" w:space="0" w:color="F1F1F1"/>
            </w:tcBorders>
            <w:shd w:val="solid" w:color="D8E5EF" w:fill="auto"/>
            <w:tcMar>
              <w:top w:w="0" w:type="dxa"/>
              <w:left w:w="0" w:type="dxa"/>
              <w:bottom w:w="0" w:type="dxa"/>
              <w:right w:w="0" w:type="dxa"/>
            </w:tcMar>
          </w:tcPr>
          <w:p w14:paraId="6A48340A" w14:textId="77777777" w:rsidR="00EE47CB" w:rsidRPr="00EE47CB" w:rsidRDefault="00EE47CB" w:rsidP="00ED0D4B">
            <w:pPr>
              <w:ind w:left="144" w:right="144"/>
              <w:rPr>
                <w:rFonts w:eastAsia="Microsoft Sans Serif"/>
                <w:color w:val="000000"/>
                <w:sz w:val="20"/>
              </w:rPr>
            </w:pPr>
            <w:r w:rsidRPr="00EE47CB">
              <w:rPr>
                <w:rFonts w:eastAsia="Microsoft Sans Serif"/>
                <w:color w:val="000000"/>
                <w:sz w:val="20"/>
              </w:rPr>
              <w:t>User who needs to set-up Out of Office configurations</w:t>
            </w:r>
          </w:p>
        </w:tc>
      </w:tr>
    </w:tbl>
    <w:p w14:paraId="1E83326A" w14:textId="77777777" w:rsidR="00EE47CB" w:rsidRPr="00EE47CB" w:rsidRDefault="00EE47CB" w:rsidP="00EE47CB">
      <w:pPr>
        <w:pStyle w:val="Heading3"/>
        <w:spacing w:before="0" w:after="0"/>
        <w:rPr>
          <w:rFonts w:ascii="Times New Roman" w:eastAsia="Microsoft Sans Serif" w:hAnsi="Times New Roman" w:cs="Times New Roman"/>
          <w:sz w:val="24"/>
        </w:rPr>
      </w:pPr>
    </w:p>
    <w:p w14:paraId="2A31D351" w14:textId="77777777" w:rsidR="00EE47CB" w:rsidRPr="00EE47CB" w:rsidRDefault="00EE47CB" w:rsidP="00660395">
      <w:pPr>
        <w:pStyle w:val="Heading2"/>
        <w:rPr>
          <w:rFonts w:eastAsia="Microsoft Sans Serif"/>
        </w:rPr>
      </w:pPr>
      <w:bookmarkStart w:id="324" w:name="_Toc419126786"/>
      <w:bookmarkStart w:id="325" w:name="_Toc419158753"/>
      <w:bookmarkStart w:id="326" w:name="_Toc419162462"/>
      <w:r w:rsidRPr="00EE47CB">
        <w:rPr>
          <w:rFonts w:eastAsia="Microsoft Sans Serif"/>
        </w:rPr>
        <w:t>Inputs, Outputs</w:t>
      </w:r>
      <w:bookmarkEnd w:id="324"/>
      <w:bookmarkEnd w:id="325"/>
      <w:bookmarkEnd w:id="326"/>
    </w:p>
    <w:tbl>
      <w:tblPr>
        <w:tblW w:w="0" w:type="auto"/>
        <w:tblLook w:val="0000" w:firstRow="0" w:lastRow="0" w:firstColumn="0" w:lastColumn="0" w:noHBand="0" w:noVBand="0"/>
      </w:tblPr>
      <w:tblGrid>
        <w:gridCol w:w="2904"/>
        <w:gridCol w:w="6652"/>
      </w:tblGrid>
      <w:tr w:rsidR="00EE47CB" w:rsidRPr="00EE47CB" w14:paraId="66BFAFD5" w14:textId="77777777" w:rsidTr="00EE47CB">
        <w:trPr>
          <w:trHeight w:val="20"/>
        </w:trPr>
        <w:tc>
          <w:tcPr>
            <w:tcW w:w="2904" w:type="dxa"/>
            <w:tcBorders>
              <w:top w:val="single" w:sz="8" w:space="0" w:color="F1F1F1"/>
              <w:left w:val="single" w:sz="8" w:space="0" w:color="F1F1F1"/>
              <w:bottom w:val="single" w:sz="8" w:space="0" w:color="F1F1F1"/>
              <w:right w:val="single" w:sz="8" w:space="0" w:color="F1F1F1"/>
            </w:tcBorders>
            <w:shd w:val="solid" w:color="548DD4" w:fill="auto"/>
            <w:tcMar>
              <w:top w:w="0" w:type="dxa"/>
              <w:left w:w="0" w:type="dxa"/>
              <w:bottom w:w="0" w:type="dxa"/>
              <w:right w:w="0" w:type="dxa"/>
            </w:tcMar>
          </w:tcPr>
          <w:p w14:paraId="548496DA" w14:textId="77777777" w:rsidR="00EE47CB" w:rsidRPr="00EE47CB" w:rsidRDefault="00EE47CB" w:rsidP="00ED0D4B">
            <w:pPr>
              <w:ind w:left="144" w:right="144"/>
              <w:rPr>
                <w:rFonts w:eastAsia="Microsoft Sans Serif"/>
              </w:rPr>
            </w:pPr>
            <w:r w:rsidRPr="00EE47CB">
              <w:rPr>
                <w:rFonts w:eastAsia="Microsoft Sans Serif"/>
                <w:b/>
                <w:color w:val="FFFFFF"/>
                <w:sz w:val="20"/>
              </w:rPr>
              <w:t>Value</w:t>
            </w:r>
          </w:p>
        </w:tc>
        <w:tc>
          <w:tcPr>
            <w:tcW w:w="6652" w:type="dxa"/>
            <w:tcBorders>
              <w:top w:val="single" w:sz="8" w:space="0" w:color="F1F1F1"/>
              <w:left w:val="single" w:sz="8" w:space="0" w:color="F1F1F1"/>
              <w:bottom w:val="single" w:sz="8" w:space="0" w:color="F1F1F1"/>
              <w:right w:val="single" w:sz="8" w:space="0" w:color="F1F1F1"/>
            </w:tcBorders>
            <w:shd w:val="solid" w:color="548DD4" w:fill="auto"/>
            <w:tcMar>
              <w:top w:w="0" w:type="dxa"/>
              <w:left w:w="0" w:type="dxa"/>
              <w:bottom w:w="0" w:type="dxa"/>
              <w:right w:w="0" w:type="dxa"/>
            </w:tcMar>
          </w:tcPr>
          <w:p w14:paraId="7D9C0D85" w14:textId="77777777" w:rsidR="00EE47CB" w:rsidRPr="00EE47CB" w:rsidRDefault="00EE47CB" w:rsidP="00ED0D4B">
            <w:pPr>
              <w:ind w:left="144" w:right="144"/>
              <w:rPr>
                <w:rFonts w:eastAsia="Microsoft Sans Serif"/>
                <w:b/>
                <w:color w:val="FFFFFF"/>
                <w:sz w:val="20"/>
              </w:rPr>
            </w:pPr>
            <w:r w:rsidRPr="00EE47CB">
              <w:rPr>
                <w:rFonts w:eastAsia="Microsoft Sans Serif"/>
                <w:b/>
                <w:color w:val="FFFFFF"/>
                <w:sz w:val="20"/>
              </w:rPr>
              <w:t>Description</w:t>
            </w:r>
          </w:p>
        </w:tc>
      </w:tr>
      <w:tr w:rsidR="00EE47CB" w:rsidRPr="00EE47CB" w14:paraId="2C0E037D" w14:textId="77777777" w:rsidTr="00EE47CB">
        <w:trPr>
          <w:trHeight w:val="20"/>
        </w:trPr>
        <w:tc>
          <w:tcPr>
            <w:tcW w:w="2904" w:type="dxa"/>
            <w:tcBorders>
              <w:top w:val="single" w:sz="8" w:space="0" w:color="F1F1F1"/>
              <w:left w:val="single" w:sz="8" w:space="0" w:color="F1F1F1"/>
              <w:bottom w:val="single" w:sz="8" w:space="0" w:color="F1F1F1"/>
              <w:right w:val="single" w:sz="8" w:space="0" w:color="F1F1F1"/>
            </w:tcBorders>
            <w:shd w:val="solid" w:color="D8E5EF" w:fill="auto"/>
            <w:tcMar>
              <w:top w:w="0" w:type="dxa"/>
              <w:left w:w="0" w:type="dxa"/>
              <w:bottom w:w="0" w:type="dxa"/>
              <w:right w:w="0" w:type="dxa"/>
            </w:tcMar>
          </w:tcPr>
          <w:p w14:paraId="62C97CC8" w14:textId="77777777" w:rsidR="00EE47CB" w:rsidRPr="00EE47CB" w:rsidRDefault="00EE47CB" w:rsidP="00ED0D4B">
            <w:pPr>
              <w:ind w:left="144" w:right="144"/>
              <w:rPr>
                <w:rFonts w:eastAsia="Microsoft Sans Serif"/>
                <w:sz w:val="20"/>
              </w:rPr>
            </w:pPr>
            <w:r w:rsidRPr="00EE47CB">
              <w:rPr>
                <w:rFonts w:eastAsia="Microsoft Sans Serif"/>
                <w:sz w:val="20"/>
              </w:rPr>
              <w:t>Back-up Resource Availability</w:t>
            </w:r>
          </w:p>
        </w:tc>
        <w:tc>
          <w:tcPr>
            <w:tcW w:w="6652" w:type="dxa"/>
            <w:tcBorders>
              <w:top w:val="single" w:sz="8" w:space="0" w:color="F1F1F1"/>
              <w:left w:val="single" w:sz="8" w:space="0" w:color="F1F1F1"/>
              <w:bottom w:val="single" w:sz="8" w:space="0" w:color="F1F1F1"/>
              <w:right w:val="single" w:sz="8" w:space="0" w:color="F1F1F1"/>
            </w:tcBorders>
            <w:shd w:val="solid" w:color="D8E5EF" w:fill="auto"/>
            <w:tcMar>
              <w:top w:w="0" w:type="dxa"/>
              <w:left w:w="0" w:type="dxa"/>
              <w:bottom w:w="0" w:type="dxa"/>
              <w:right w:w="0" w:type="dxa"/>
            </w:tcMar>
          </w:tcPr>
          <w:p w14:paraId="66C4EEE7" w14:textId="77777777" w:rsidR="00EE47CB" w:rsidRPr="00EE47CB" w:rsidRDefault="00EE47CB" w:rsidP="00ED0D4B">
            <w:pPr>
              <w:ind w:left="144" w:right="144"/>
              <w:rPr>
                <w:rFonts w:eastAsia="Microsoft Sans Serif"/>
                <w:color w:val="000000"/>
                <w:sz w:val="20"/>
              </w:rPr>
            </w:pPr>
            <w:r w:rsidRPr="00EE47CB">
              <w:rPr>
                <w:rFonts w:eastAsia="Microsoft Sans Serif"/>
                <w:color w:val="000000"/>
                <w:sz w:val="20"/>
              </w:rPr>
              <w:t>This field tells if a back-up resource is available or out-of-office</w:t>
            </w:r>
          </w:p>
        </w:tc>
      </w:tr>
      <w:tr w:rsidR="00EE47CB" w:rsidRPr="00EE47CB" w14:paraId="5F8B4B31" w14:textId="77777777" w:rsidTr="00EE47CB">
        <w:trPr>
          <w:trHeight w:val="20"/>
        </w:trPr>
        <w:tc>
          <w:tcPr>
            <w:tcW w:w="2904" w:type="dxa"/>
            <w:tcBorders>
              <w:top w:val="single" w:sz="8" w:space="0" w:color="F1F1F1"/>
              <w:left w:val="single" w:sz="8" w:space="0" w:color="F1F1F1"/>
              <w:bottom w:val="single" w:sz="8" w:space="0" w:color="F1F1F1"/>
              <w:right w:val="single" w:sz="8" w:space="0" w:color="F1F1F1"/>
            </w:tcBorders>
            <w:shd w:val="solid" w:color="D8E5EF" w:fill="auto"/>
            <w:tcMar>
              <w:top w:w="0" w:type="dxa"/>
              <w:left w:w="0" w:type="dxa"/>
              <w:bottom w:w="0" w:type="dxa"/>
              <w:right w:w="0" w:type="dxa"/>
            </w:tcMar>
          </w:tcPr>
          <w:p w14:paraId="30A897A5" w14:textId="77777777" w:rsidR="00EE47CB" w:rsidRPr="00EE47CB" w:rsidRDefault="00EE47CB" w:rsidP="00ED0D4B">
            <w:pPr>
              <w:ind w:left="144" w:right="144"/>
              <w:rPr>
                <w:rFonts w:eastAsia="Microsoft Sans Serif"/>
                <w:sz w:val="20"/>
              </w:rPr>
            </w:pPr>
            <w:r w:rsidRPr="00EE47CB">
              <w:rPr>
                <w:rFonts w:eastAsia="Microsoft Sans Serif"/>
                <w:sz w:val="20"/>
              </w:rPr>
              <w:t>List of Selected Back-up Resources</w:t>
            </w:r>
          </w:p>
        </w:tc>
        <w:tc>
          <w:tcPr>
            <w:tcW w:w="6652" w:type="dxa"/>
            <w:tcBorders>
              <w:top w:val="single" w:sz="8" w:space="0" w:color="F1F1F1"/>
              <w:left w:val="single" w:sz="8" w:space="0" w:color="F1F1F1"/>
              <w:bottom w:val="single" w:sz="8" w:space="0" w:color="F1F1F1"/>
              <w:right w:val="single" w:sz="8" w:space="0" w:color="F1F1F1"/>
            </w:tcBorders>
            <w:shd w:val="solid" w:color="D8E5EF" w:fill="auto"/>
            <w:tcMar>
              <w:top w:w="0" w:type="dxa"/>
              <w:left w:w="0" w:type="dxa"/>
              <w:bottom w:w="0" w:type="dxa"/>
              <w:right w:w="0" w:type="dxa"/>
            </w:tcMar>
          </w:tcPr>
          <w:p w14:paraId="4ECE687C" w14:textId="77777777" w:rsidR="00EE47CB" w:rsidRPr="00EE47CB" w:rsidRDefault="00EE47CB" w:rsidP="00ED0D4B">
            <w:pPr>
              <w:ind w:left="144" w:right="144"/>
              <w:rPr>
                <w:rFonts w:eastAsia="Microsoft Sans Serif"/>
                <w:color w:val="000000"/>
                <w:sz w:val="20"/>
              </w:rPr>
            </w:pPr>
            <w:r w:rsidRPr="00EE47CB">
              <w:rPr>
                <w:rFonts w:eastAsia="Microsoft Sans Serif"/>
                <w:color w:val="000000"/>
                <w:sz w:val="20"/>
              </w:rPr>
              <w:t>The back-up resources who are selected to delegate the tasks assigned to the role</w:t>
            </w:r>
          </w:p>
        </w:tc>
      </w:tr>
      <w:tr w:rsidR="00EE47CB" w:rsidRPr="00EE47CB" w14:paraId="55A88CFC" w14:textId="77777777" w:rsidTr="00EE47CB">
        <w:trPr>
          <w:trHeight w:val="20"/>
        </w:trPr>
        <w:tc>
          <w:tcPr>
            <w:tcW w:w="2904" w:type="dxa"/>
            <w:tcBorders>
              <w:top w:val="single" w:sz="8" w:space="0" w:color="F1F1F1"/>
              <w:left w:val="single" w:sz="8" w:space="0" w:color="F1F1F1"/>
              <w:bottom w:val="single" w:sz="8" w:space="0" w:color="F1F1F1"/>
              <w:right w:val="single" w:sz="8" w:space="0" w:color="F1F1F1"/>
            </w:tcBorders>
            <w:shd w:val="solid" w:color="D8E5EF" w:fill="auto"/>
            <w:tcMar>
              <w:top w:w="0" w:type="dxa"/>
              <w:left w:w="0" w:type="dxa"/>
              <w:bottom w:w="0" w:type="dxa"/>
              <w:right w:w="0" w:type="dxa"/>
            </w:tcMar>
          </w:tcPr>
          <w:p w14:paraId="7DD07116" w14:textId="77777777" w:rsidR="00EE47CB" w:rsidRPr="00EE47CB" w:rsidRDefault="00EE47CB" w:rsidP="00ED0D4B">
            <w:pPr>
              <w:ind w:left="144" w:right="144"/>
              <w:rPr>
                <w:rFonts w:eastAsia="Microsoft Sans Serif"/>
                <w:sz w:val="20"/>
              </w:rPr>
            </w:pPr>
            <w:r w:rsidRPr="00EE47CB">
              <w:rPr>
                <w:rFonts w:eastAsia="Microsoft Sans Serif"/>
                <w:sz w:val="20"/>
              </w:rPr>
              <w:t>Back-up Resource List for each Role</w:t>
            </w:r>
          </w:p>
        </w:tc>
        <w:tc>
          <w:tcPr>
            <w:tcW w:w="6652" w:type="dxa"/>
            <w:tcBorders>
              <w:top w:val="single" w:sz="8" w:space="0" w:color="F1F1F1"/>
              <w:left w:val="single" w:sz="8" w:space="0" w:color="F1F1F1"/>
              <w:bottom w:val="single" w:sz="8" w:space="0" w:color="F1F1F1"/>
              <w:right w:val="single" w:sz="8" w:space="0" w:color="F1F1F1"/>
            </w:tcBorders>
            <w:shd w:val="solid" w:color="D8E5EF" w:fill="auto"/>
            <w:tcMar>
              <w:top w:w="0" w:type="dxa"/>
              <w:left w:w="0" w:type="dxa"/>
              <w:bottom w:w="0" w:type="dxa"/>
              <w:right w:w="0" w:type="dxa"/>
            </w:tcMar>
          </w:tcPr>
          <w:p w14:paraId="408F5479" w14:textId="77777777" w:rsidR="00EE47CB" w:rsidRPr="00EE47CB" w:rsidRDefault="00EE47CB" w:rsidP="00ED0D4B">
            <w:pPr>
              <w:ind w:left="144" w:right="144"/>
              <w:rPr>
                <w:rFonts w:eastAsia="Microsoft Sans Serif"/>
                <w:color w:val="000000"/>
                <w:sz w:val="20"/>
              </w:rPr>
            </w:pPr>
            <w:r w:rsidRPr="00EE47CB">
              <w:rPr>
                <w:rFonts w:eastAsia="Microsoft Sans Serif"/>
                <w:color w:val="000000"/>
                <w:sz w:val="20"/>
              </w:rPr>
              <w:t>List of back-up resources who can perform the tasks assigned to the role</w:t>
            </w:r>
          </w:p>
        </w:tc>
      </w:tr>
      <w:tr w:rsidR="00EE47CB" w:rsidRPr="00EE47CB" w14:paraId="4FEA3E45" w14:textId="77777777" w:rsidTr="00EE47CB">
        <w:trPr>
          <w:trHeight w:val="20"/>
        </w:trPr>
        <w:tc>
          <w:tcPr>
            <w:tcW w:w="2904" w:type="dxa"/>
            <w:tcBorders>
              <w:top w:val="single" w:sz="8" w:space="0" w:color="F1F1F1"/>
              <w:left w:val="single" w:sz="8" w:space="0" w:color="F1F1F1"/>
              <w:bottom w:val="single" w:sz="8" w:space="0" w:color="F1F1F1"/>
              <w:right w:val="single" w:sz="8" w:space="0" w:color="F1F1F1"/>
            </w:tcBorders>
            <w:shd w:val="solid" w:color="D8E5EF" w:fill="auto"/>
            <w:tcMar>
              <w:top w:w="0" w:type="dxa"/>
              <w:left w:w="0" w:type="dxa"/>
              <w:bottom w:w="0" w:type="dxa"/>
              <w:right w:w="0" w:type="dxa"/>
            </w:tcMar>
          </w:tcPr>
          <w:p w14:paraId="3E357005" w14:textId="77777777" w:rsidR="00EE47CB" w:rsidRPr="00EE47CB" w:rsidRDefault="00EE47CB" w:rsidP="00ED0D4B">
            <w:pPr>
              <w:ind w:left="144" w:right="144"/>
              <w:rPr>
                <w:rFonts w:eastAsia="Microsoft Sans Serif"/>
                <w:sz w:val="20"/>
              </w:rPr>
            </w:pPr>
            <w:r w:rsidRPr="00EE47CB">
              <w:rPr>
                <w:rFonts w:eastAsia="Microsoft Sans Serif"/>
                <w:sz w:val="20"/>
              </w:rPr>
              <w:t>Current Delegation</w:t>
            </w:r>
          </w:p>
        </w:tc>
        <w:tc>
          <w:tcPr>
            <w:tcW w:w="6652" w:type="dxa"/>
            <w:tcBorders>
              <w:top w:val="single" w:sz="8" w:space="0" w:color="F1F1F1"/>
              <w:left w:val="single" w:sz="8" w:space="0" w:color="F1F1F1"/>
              <w:bottom w:val="single" w:sz="8" w:space="0" w:color="F1F1F1"/>
              <w:right w:val="single" w:sz="8" w:space="0" w:color="F1F1F1"/>
            </w:tcBorders>
            <w:shd w:val="solid" w:color="D8E5EF" w:fill="auto"/>
            <w:tcMar>
              <w:top w:w="0" w:type="dxa"/>
              <w:left w:w="0" w:type="dxa"/>
              <w:bottom w:w="0" w:type="dxa"/>
              <w:right w:w="0" w:type="dxa"/>
            </w:tcMar>
          </w:tcPr>
          <w:p w14:paraId="23174CCE" w14:textId="77777777" w:rsidR="00EE47CB" w:rsidRPr="00EE47CB" w:rsidRDefault="00EE47CB" w:rsidP="00ED0D4B">
            <w:pPr>
              <w:ind w:left="144" w:right="144"/>
              <w:rPr>
                <w:rFonts w:eastAsia="Microsoft Sans Serif"/>
                <w:color w:val="000000"/>
                <w:sz w:val="20"/>
              </w:rPr>
            </w:pPr>
            <w:r w:rsidRPr="00EE47CB">
              <w:rPr>
                <w:rFonts w:eastAsia="Microsoft Sans Serif"/>
                <w:color w:val="000000"/>
                <w:sz w:val="20"/>
              </w:rPr>
              <w:t>The user to whom the tasks for a particular role is currently assigned (could be the original user or the selected back-up user)</w:t>
            </w:r>
          </w:p>
        </w:tc>
      </w:tr>
      <w:tr w:rsidR="00EE47CB" w:rsidRPr="00EE47CB" w14:paraId="045D5E5B" w14:textId="77777777" w:rsidTr="00EE47CB">
        <w:trPr>
          <w:trHeight w:val="20"/>
        </w:trPr>
        <w:tc>
          <w:tcPr>
            <w:tcW w:w="2904" w:type="dxa"/>
            <w:tcBorders>
              <w:top w:val="single" w:sz="8" w:space="0" w:color="F1F1F1"/>
              <w:left w:val="single" w:sz="8" w:space="0" w:color="F1F1F1"/>
              <w:bottom w:val="single" w:sz="8" w:space="0" w:color="F1F1F1"/>
              <w:right w:val="single" w:sz="8" w:space="0" w:color="F1F1F1"/>
            </w:tcBorders>
            <w:shd w:val="solid" w:color="D8E5EF" w:fill="auto"/>
            <w:tcMar>
              <w:top w:w="0" w:type="dxa"/>
              <w:left w:w="0" w:type="dxa"/>
              <w:bottom w:w="0" w:type="dxa"/>
              <w:right w:w="0" w:type="dxa"/>
            </w:tcMar>
          </w:tcPr>
          <w:p w14:paraId="6863C930" w14:textId="77777777" w:rsidR="00EE47CB" w:rsidRPr="00EE47CB" w:rsidRDefault="00EE47CB" w:rsidP="00ED0D4B">
            <w:pPr>
              <w:ind w:left="144" w:right="144"/>
              <w:rPr>
                <w:rFonts w:eastAsia="Microsoft Sans Serif"/>
                <w:sz w:val="20"/>
              </w:rPr>
            </w:pPr>
            <w:r w:rsidRPr="00EE47CB">
              <w:rPr>
                <w:rFonts w:eastAsia="Microsoft Sans Serif"/>
                <w:sz w:val="20"/>
              </w:rPr>
              <w:t>Current Roles</w:t>
            </w:r>
          </w:p>
        </w:tc>
        <w:tc>
          <w:tcPr>
            <w:tcW w:w="6652" w:type="dxa"/>
            <w:tcBorders>
              <w:top w:val="single" w:sz="8" w:space="0" w:color="F1F1F1"/>
              <w:left w:val="single" w:sz="8" w:space="0" w:color="F1F1F1"/>
              <w:bottom w:val="single" w:sz="8" w:space="0" w:color="F1F1F1"/>
              <w:right w:val="single" w:sz="8" w:space="0" w:color="F1F1F1"/>
            </w:tcBorders>
            <w:shd w:val="solid" w:color="D8E5EF" w:fill="auto"/>
            <w:tcMar>
              <w:top w:w="0" w:type="dxa"/>
              <w:left w:w="0" w:type="dxa"/>
              <w:bottom w:w="0" w:type="dxa"/>
              <w:right w:w="0" w:type="dxa"/>
            </w:tcMar>
          </w:tcPr>
          <w:p w14:paraId="572A1466" w14:textId="77777777" w:rsidR="00EE47CB" w:rsidRPr="00EE47CB" w:rsidRDefault="00EE47CB" w:rsidP="00ED0D4B">
            <w:pPr>
              <w:ind w:left="144" w:right="144"/>
              <w:rPr>
                <w:rFonts w:eastAsia="Microsoft Sans Serif"/>
                <w:color w:val="000000"/>
                <w:sz w:val="20"/>
              </w:rPr>
            </w:pPr>
            <w:r w:rsidRPr="00EE47CB">
              <w:rPr>
                <w:rFonts w:eastAsia="Microsoft Sans Serif"/>
                <w:color w:val="000000"/>
                <w:sz w:val="20"/>
              </w:rPr>
              <w:t>Current roles assigned to the original user</w:t>
            </w:r>
          </w:p>
        </w:tc>
      </w:tr>
      <w:tr w:rsidR="00EE47CB" w:rsidRPr="00EE47CB" w14:paraId="77266EF4" w14:textId="77777777" w:rsidTr="00EE47CB">
        <w:trPr>
          <w:trHeight w:val="20"/>
        </w:trPr>
        <w:tc>
          <w:tcPr>
            <w:tcW w:w="2904" w:type="dxa"/>
            <w:tcBorders>
              <w:top w:val="single" w:sz="8" w:space="0" w:color="F1F1F1"/>
              <w:left w:val="single" w:sz="8" w:space="0" w:color="F1F1F1"/>
              <w:bottom w:val="single" w:sz="8" w:space="0" w:color="F1F1F1"/>
              <w:right w:val="single" w:sz="8" w:space="0" w:color="F1F1F1"/>
            </w:tcBorders>
            <w:shd w:val="solid" w:color="D8E5EF" w:fill="auto"/>
            <w:tcMar>
              <w:top w:w="0" w:type="dxa"/>
              <w:left w:w="0" w:type="dxa"/>
              <w:bottom w:w="0" w:type="dxa"/>
              <w:right w:w="0" w:type="dxa"/>
            </w:tcMar>
          </w:tcPr>
          <w:p w14:paraId="0CF97F9C" w14:textId="77777777" w:rsidR="00EE47CB" w:rsidRPr="00EE47CB" w:rsidRDefault="00EE47CB" w:rsidP="00ED0D4B">
            <w:pPr>
              <w:ind w:left="144" w:right="144"/>
              <w:rPr>
                <w:rFonts w:eastAsia="Microsoft Sans Serif"/>
                <w:sz w:val="20"/>
              </w:rPr>
            </w:pPr>
            <w:r w:rsidRPr="00EE47CB">
              <w:rPr>
                <w:rFonts w:eastAsia="Microsoft Sans Serif"/>
                <w:sz w:val="20"/>
              </w:rPr>
              <w:t>End date &amp; time</w:t>
            </w:r>
          </w:p>
        </w:tc>
        <w:tc>
          <w:tcPr>
            <w:tcW w:w="6652" w:type="dxa"/>
            <w:tcBorders>
              <w:top w:val="single" w:sz="8" w:space="0" w:color="F1F1F1"/>
              <w:left w:val="single" w:sz="8" w:space="0" w:color="F1F1F1"/>
              <w:bottom w:val="single" w:sz="8" w:space="0" w:color="F1F1F1"/>
              <w:right w:val="single" w:sz="8" w:space="0" w:color="F1F1F1"/>
            </w:tcBorders>
            <w:shd w:val="solid" w:color="D8E5EF" w:fill="auto"/>
            <w:tcMar>
              <w:top w:w="0" w:type="dxa"/>
              <w:left w:w="0" w:type="dxa"/>
              <w:bottom w:w="0" w:type="dxa"/>
              <w:right w:w="0" w:type="dxa"/>
            </w:tcMar>
          </w:tcPr>
          <w:p w14:paraId="5AA14023" w14:textId="77777777" w:rsidR="00EE47CB" w:rsidRPr="00EE47CB" w:rsidRDefault="00EE47CB" w:rsidP="00ED0D4B">
            <w:pPr>
              <w:ind w:left="144" w:right="144"/>
              <w:rPr>
                <w:rFonts w:eastAsia="Microsoft Sans Serif"/>
                <w:color w:val="000000"/>
                <w:sz w:val="20"/>
              </w:rPr>
            </w:pPr>
            <w:r w:rsidRPr="00EE47CB">
              <w:rPr>
                <w:rFonts w:eastAsia="Microsoft Sans Serif"/>
                <w:color w:val="000000"/>
                <w:sz w:val="20"/>
              </w:rPr>
              <w:t>End date and time of the duration when the user is going to be Out of Office</w:t>
            </w:r>
          </w:p>
        </w:tc>
      </w:tr>
      <w:tr w:rsidR="00EE47CB" w:rsidRPr="00EE47CB" w14:paraId="1E4A72E0" w14:textId="77777777" w:rsidTr="00EE47CB">
        <w:trPr>
          <w:trHeight w:val="20"/>
        </w:trPr>
        <w:tc>
          <w:tcPr>
            <w:tcW w:w="2904" w:type="dxa"/>
            <w:tcBorders>
              <w:top w:val="single" w:sz="8" w:space="0" w:color="F1F1F1"/>
              <w:left w:val="single" w:sz="8" w:space="0" w:color="F1F1F1"/>
              <w:bottom w:val="single" w:sz="8" w:space="0" w:color="F1F1F1"/>
              <w:right w:val="single" w:sz="8" w:space="0" w:color="F1F1F1"/>
            </w:tcBorders>
            <w:shd w:val="solid" w:color="D8E5EF" w:fill="auto"/>
            <w:tcMar>
              <w:top w:w="0" w:type="dxa"/>
              <w:left w:w="0" w:type="dxa"/>
              <w:bottom w:w="0" w:type="dxa"/>
              <w:right w:w="0" w:type="dxa"/>
            </w:tcMar>
          </w:tcPr>
          <w:p w14:paraId="187B8A98" w14:textId="77777777" w:rsidR="00EE47CB" w:rsidRPr="00EE47CB" w:rsidRDefault="00EE47CB" w:rsidP="00ED0D4B">
            <w:pPr>
              <w:ind w:left="144" w:right="144"/>
              <w:rPr>
                <w:rFonts w:eastAsia="Microsoft Sans Serif"/>
                <w:sz w:val="20"/>
              </w:rPr>
            </w:pPr>
            <w:r w:rsidRPr="00EE47CB">
              <w:rPr>
                <w:rFonts w:eastAsia="Microsoft Sans Serif"/>
                <w:sz w:val="20"/>
              </w:rPr>
              <w:t>Out of Office Message</w:t>
            </w:r>
          </w:p>
        </w:tc>
        <w:tc>
          <w:tcPr>
            <w:tcW w:w="6652" w:type="dxa"/>
            <w:tcBorders>
              <w:top w:val="single" w:sz="8" w:space="0" w:color="F1F1F1"/>
              <w:left w:val="single" w:sz="8" w:space="0" w:color="F1F1F1"/>
              <w:bottom w:val="single" w:sz="8" w:space="0" w:color="F1F1F1"/>
              <w:right w:val="single" w:sz="8" w:space="0" w:color="F1F1F1"/>
            </w:tcBorders>
            <w:shd w:val="solid" w:color="D8E5EF" w:fill="auto"/>
            <w:tcMar>
              <w:top w:w="0" w:type="dxa"/>
              <w:left w:w="0" w:type="dxa"/>
              <w:bottom w:w="0" w:type="dxa"/>
              <w:right w:w="0" w:type="dxa"/>
            </w:tcMar>
          </w:tcPr>
          <w:p w14:paraId="568097C0" w14:textId="77777777" w:rsidR="00EE47CB" w:rsidRPr="00EE47CB" w:rsidRDefault="00EE47CB" w:rsidP="00ED0D4B">
            <w:pPr>
              <w:ind w:left="144" w:right="144"/>
              <w:rPr>
                <w:rFonts w:eastAsia="Microsoft Sans Serif"/>
                <w:color w:val="000000"/>
                <w:sz w:val="20"/>
              </w:rPr>
            </w:pPr>
            <w:r w:rsidRPr="00EE47CB">
              <w:rPr>
                <w:rFonts w:eastAsia="Microsoft Sans Serif"/>
                <w:color w:val="000000"/>
                <w:sz w:val="20"/>
              </w:rPr>
              <w:t>Message left by the user to be displayed during the period when the user is going to be Out of Office</w:t>
            </w:r>
          </w:p>
        </w:tc>
      </w:tr>
      <w:tr w:rsidR="00EE47CB" w:rsidRPr="00EE47CB" w14:paraId="682853AA" w14:textId="77777777" w:rsidTr="00EE47CB">
        <w:trPr>
          <w:trHeight w:val="20"/>
        </w:trPr>
        <w:tc>
          <w:tcPr>
            <w:tcW w:w="2904" w:type="dxa"/>
            <w:tcBorders>
              <w:top w:val="single" w:sz="8" w:space="0" w:color="F1F1F1"/>
              <w:left w:val="single" w:sz="8" w:space="0" w:color="F1F1F1"/>
              <w:bottom w:val="single" w:sz="8" w:space="0" w:color="F1F1F1"/>
              <w:right w:val="single" w:sz="8" w:space="0" w:color="F1F1F1"/>
            </w:tcBorders>
            <w:shd w:val="solid" w:color="D8E5EF" w:fill="auto"/>
            <w:tcMar>
              <w:top w:w="0" w:type="dxa"/>
              <w:left w:w="0" w:type="dxa"/>
              <w:bottom w:w="0" w:type="dxa"/>
              <w:right w:w="0" w:type="dxa"/>
            </w:tcMar>
          </w:tcPr>
          <w:p w14:paraId="2925B1D9" w14:textId="77777777" w:rsidR="00EE47CB" w:rsidRPr="00EE47CB" w:rsidRDefault="00EE47CB" w:rsidP="00ED0D4B">
            <w:pPr>
              <w:ind w:left="144" w:right="144"/>
              <w:rPr>
                <w:rFonts w:eastAsia="Microsoft Sans Serif"/>
                <w:sz w:val="20"/>
              </w:rPr>
            </w:pPr>
            <w:r w:rsidRPr="00EE47CB">
              <w:rPr>
                <w:rFonts w:eastAsia="Microsoft Sans Serif"/>
                <w:sz w:val="20"/>
              </w:rPr>
              <w:t>Role</w:t>
            </w:r>
          </w:p>
        </w:tc>
        <w:tc>
          <w:tcPr>
            <w:tcW w:w="6652" w:type="dxa"/>
            <w:tcBorders>
              <w:top w:val="single" w:sz="8" w:space="0" w:color="F1F1F1"/>
              <w:left w:val="single" w:sz="8" w:space="0" w:color="F1F1F1"/>
              <w:bottom w:val="single" w:sz="8" w:space="0" w:color="F1F1F1"/>
              <w:right w:val="single" w:sz="8" w:space="0" w:color="F1F1F1"/>
            </w:tcBorders>
            <w:shd w:val="solid" w:color="D8E5EF" w:fill="auto"/>
            <w:tcMar>
              <w:top w:w="0" w:type="dxa"/>
              <w:left w:w="0" w:type="dxa"/>
              <w:bottom w:w="0" w:type="dxa"/>
              <w:right w:w="0" w:type="dxa"/>
            </w:tcMar>
          </w:tcPr>
          <w:p w14:paraId="2624ADB2" w14:textId="77777777" w:rsidR="00EE47CB" w:rsidRPr="00EE47CB" w:rsidRDefault="00EE47CB" w:rsidP="00ED0D4B">
            <w:pPr>
              <w:ind w:left="144" w:right="144"/>
              <w:rPr>
                <w:rFonts w:eastAsia="Microsoft Sans Serif"/>
                <w:color w:val="000000"/>
                <w:sz w:val="20"/>
              </w:rPr>
            </w:pPr>
            <w:r w:rsidRPr="00EE47CB">
              <w:rPr>
                <w:rFonts w:eastAsia="Microsoft Sans Serif"/>
                <w:color w:val="000000"/>
                <w:sz w:val="20"/>
              </w:rPr>
              <w:t>A particular role used to implement a particular activity</w:t>
            </w:r>
          </w:p>
        </w:tc>
      </w:tr>
      <w:tr w:rsidR="00EE47CB" w:rsidRPr="00EE47CB" w14:paraId="23CD6129" w14:textId="77777777" w:rsidTr="00EE47CB">
        <w:trPr>
          <w:trHeight w:val="20"/>
        </w:trPr>
        <w:tc>
          <w:tcPr>
            <w:tcW w:w="2904" w:type="dxa"/>
            <w:tcBorders>
              <w:top w:val="single" w:sz="8" w:space="0" w:color="F1F1F1"/>
              <w:left w:val="single" w:sz="8" w:space="0" w:color="F1F1F1"/>
              <w:bottom w:val="single" w:sz="8" w:space="0" w:color="F1F1F1"/>
              <w:right w:val="single" w:sz="8" w:space="0" w:color="F1F1F1"/>
            </w:tcBorders>
            <w:shd w:val="solid" w:color="D8E5EF" w:fill="auto"/>
            <w:tcMar>
              <w:top w:w="0" w:type="dxa"/>
              <w:left w:w="0" w:type="dxa"/>
              <w:bottom w:w="0" w:type="dxa"/>
              <w:right w:w="0" w:type="dxa"/>
            </w:tcMar>
          </w:tcPr>
          <w:p w14:paraId="6E1E7DF7" w14:textId="77777777" w:rsidR="00EE47CB" w:rsidRPr="00EE47CB" w:rsidRDefault="00EE47CB" w:rsidP="00ED0D4B">
            <w:pPr>
              <w:ind w:left="144" w:right="144"/>
              <w:rPr>
                <w:rFonts w:eastAsia="Microsoft Sans Serif"/>
                <w:sz w:val="20"/>
              </w:rPr>
            </w:pPr>
            <w:r w:rsidRPr="00EE47CB">
              <w:rPr>
                <w:rFonts w:eastAsia="Microsoft Sans Serif"/>
                <w:sz w:val="20"/>
              </w:rPr>
              <w:t>Start date &amp; time</w:t>
            </w:r>
          </w:p>
        </w:tc>
        <w:tc>
          <w:tcPr>
            <w:tcW w:w="6652" w:type="dxa"/>
            <w:tcBorders>
              <w:top w:val="single" w:sz="8" w:space="0" w:color="F1F1F1"/>
              <w:left w:val="single" w:sz="8" w:space="0" w:color="F1F1F1"/>
              <w:bottom w:val="single" w:sz="8" w:space="0" w:color="F1F1F1"/>
              <w:right w:val="single" w:sz="8" w:space="0" w:color="F1F1F1"/>
            </w:tcBorders>
            <w:shd w:val="solid" w:color="D8E5EF" w:fill="auto"/>
            <w:tcMar>
              <w:top w:w="0" w:type="dxa"/>
              <w:left w:w="0" w:type="dxa"/>
              <w:bottom w:w="0" w:type="dxa"/>
              <w:right w:w="0" w:type="dxa"/>
            </w:tcMar>
          </w:tcPr>
          <w:p w14:paraId="22D36B70" w14:textId="77777777" w:rsidR="00EE47CB" w:rsidRPr="00EE47CB" w:rsidRDefault="00EE47CB" w:rsidP="00ED0D4B">
            <w:pPr>
              <w:ind w:left="144" w:right="144"/>
              <w:rPr>
                <w:rFonts w:eastAsia="Microsoft Sans Serif"/>
                <w:color w:val="000000"/>
                <w:sz w:val="20"/>
              </w:rPr>
            </w:pPr>
            <w:r w:rsidRPr="00EE47CB">
              <w:rPr>
                <w:rFonts w:eastAsia="Microsoft Sans Serif"/>
                <w:color w:val="000000"/>
                <w:sz w:val="20"/>
              </w:rPr>
              <w:t>Start date and time of the duration when the user is going to be Out of Office</w:t>
            </w:r>
          </w:p>
        </w:tc>
      </w:tr>
      <w:tr w:rsidR="00EE47CB" w:rsidRPr="00EE47CB" w14:paraId="1BDFE3A5" w14:textId="77777777" w:rsidTr="00EE47CB">
        <w:trPr>
          <w:trHeight w:val="20"/>
        </w:trPr>
        <w:tc>
          <w:tcPr>
            <w:tcW w:w="2904" w:type="dxa"/>
            <w:tcBorders>
              <w:top w:val="single" w:sz="8" w:space="0" w:color="F1F1F1"/>
              <w:left w:val="single" w:sz="8" w:space="0" w:color="F1F1F1"/>
              <w:bottom w:val="single" w:sz="8" w:space="0" w:color="F1F1F1"/>
              <w:right w:val="single" w:sz="8" w:space="0" w:color="F1F1F1"/>
            </w:tcBorders>
            <w:shd w:val="solid" w:color="D8E5EF" w:fill="auto"/>
            <w:tcMar>
              <w:top w:w="0" w:type="dxa"/>
              <w:left w:w="0" w:type="dxa"/>
              <w:bottom w:w="0" w:type="dxa"/>
              <w:right w:w="0" w:type="dxa"/>
            </w:tcMar>
          </w:tcPr>
          <w:p w14:paraId="19152196" w14:textId="77777777" w:rsidR="00EE47CB" w:rsidRPr="00EE47CB" w:rsidRDefault="00EE47CB" w:rsidP="00ED0D4B">
            <w:pPr>
              <w:ind w:left="144" w:right="144"/>
              <w:rPr>
                <w:rFonts w:eastAsia="Microsoft Sans Serif"/>
                <w:sz w:val="20"/>
              </w:rPr>
            </w:pPr>
            <w:r w:rsidRPr="00EE47CB">
              <w:rPr>
                <w:rFonts w:eastAsia="Microsoft Sans Serif"/>
                <w:sz w:val="20"/>
              </w:rPr>
              <w:t>User Id</w:t>
            </w:r>
          </w:p>
        </w:tc>
        <w:tc>
          <w:tcPr>
            <w:tcW w:w="6652" w:type="dxa"/>
            <w:tcBorders>
              <w:top w:val="single" w:sz="8" w:space="0" w:color="F1F1F1"/>
              <w:left w:val="single" w:sz="8" w:space="0" w:color="F1F1F1"/>
              <w:bottom w:val="single" w:sz="8" w:space="0" w:color="F1F1F1"/>
              <w:right w:val="single" w:sz="8" w:space="0" w:color="F1F1F1"/>
            </w:tcBorders>
            <w:shd w:val="solid" w:color="D8E5EF" w:fill="auto"/>
            <w:tcMar>
              <w:top w:w="0" w:type="dxa"/>
              <w:left w:w="0" w:type="dxa"/>
              <w:bottom w:w="0" w:type="dxa"/>
              <w:right w:w="0" w:type="dxa"/>
            </w:tcMar>
          </w:tcPr>
          <w:p w14:paraId="5AB63A1A" w14:textId="77777777" w:rsidR="00EE47CB" w:rsidRPr="00EE47CB" w:rsidRDefault="00EE47CB" w:rsidP="00ED0D4B">
            <w:pPr>
              <w:ind w:left="144" w:right="144"/>
              <w:rPr>
                <w:rFonts w:eastAsia="Microsoft Sans Serif"/>
                <w:color w:val="000000"/>
                <w:sz w:val="20"/>
              </w:rPr>
            </w:pPr>
            <w:r w:rsidRPr="00EE47CB">
              <w:rPr>
                <w:rFonts w:eastAsia="Microsoft Sans Serif"/>
                <w:color w:val="000000"/>
                <w:sz w:val="20"/>
              </w:rPr>
              <w:t>User Identification for the original user who intends to set up out of office configurations.</w:t>
            </w:r>
          </w:p>
        </w:tc>
      </w:tr>
    </w:tbl>
    <w:p w14:paraId="772CEF81" w14:textId="77777777" w:rsidR="00EE47CB" w:rsidRPr="00EE47CB" w:rsidRDefault="00EE47CB" w:rsidP="00EE47CB">
      <w:pPr>
        <w:pStyle w:val="Heading3"/>
        <w:spacing w:before="0" w:after="0"/>
        <w:rPr>
          <w:rFonts w:ascii="Times New Roman" w:eastAsia="Microsoft Sans Serif" w:hAnsi="Times New Roman" w:cs="Times New Roman"/>
          <w:sz w:val="24"/>
        </w:rPr>
      </w:pPr>
    </w:p>
    <w:p w14:paraId="11ED1B68" w14:textId="77777777" w:rsidR="00EE47CB" w:rsidRPr="00EE47CB" w:rsidRDefault="00EE47CB" w:rsidP="00EE47CB">
      <w:pPr>
        <w:rPr>
          <w:rFonts w:eastAsia="Microsoft Sans Serif"/>
        </w:rPr>
      </w:pPr>
    </w:p>
    <w:p w14:paraId="50411BDA" w14:textId="77777777" w:rsidR="00EE47CB" w:rsidRPr="00EE47CB" w:rsidRDefault="00EE47CB" w:rsidP="00EE47CB">
      <w:pPr>
        <w:ind w:left="384"/>
        <w:rPr>
          <w:rFonts w:eastAsia="Microsoft Sans Serif"/>
          <w:sz w:val="20"/>
        </w:rPr>
      </w:pPr>
    </w:p>
    <w:p w14:paraId="6CD66770" w14:textId="77777777" w:rsidR="00EE47CB" w:rsidRPr="00EE47CB" w:rsidRDefault="00EE47CB" w:rsidP="00EE47CB">
      <w:pPr>
        <w:ind w:left="384"/>
        <w:rPr>
          <w:rFonts w:eastAsia="Microsoft Sans Serif"/>
          <w:sz w:val="20"/>
        </w:rPr>
      </w:pPr>
    </w:p>
    <w:p w14:paraId="784B2D71" w14:textId="77777777" w:rsidR="00EE47CB" w:rsidRPr="00EE47CB" w:rsidRDefault="00EE47CB" w:rsidP="00EE47CB">
      <w:pPr>
        <w:ind w:left="384"/>
        <w:rPr>
          <w:rFonts w:eastAsia="Microsoft Sans Serif"/>
          <w:sz w:val="20"/>
        </w:rPr>
      </w:pPr>
    </w:p>
    <w:p w14:paraId="771B4EB2" w14:textId="77777777" w:rsidR="00EE47CB" w:rsidRPr="00EE47CB" w:rsidRDefault="00EE47CB" w:rsidP="00EE47CB">
      <w:pPr>
        <w:ind w:left="384"/>
        <w:rPr>
          <w:rFonts w:eastAsia="Microsoft Sans Serif"/>
          <w:sz w:val="20"/>
        </w:rPr>
      </w:pPr>
    </w:p>
    <w:p w14:paraId="6DA6EC3C" w14:textId="77777777" w:rsidR="00EE47CB" w:rsidRPr="00EE47CB" w:rsidRDefault="00EE47CB" w:rsidP="00EE47CB">
      <w:pPr>
        <w:ind w:left="384"/>
        <w:rPr>
          <w:rFonts w:eastAsia="Microsoft Sans Serif"/>
          <w:sz w:val="20"/>
        </w:rPr>
      </w:pPr>
    </w:p>
    <w:p w14:paraId="37C1B774" w14:textId="77777777" w:rsidR="00EE47CB" w:rsidRPr="00EE47CB" w:rsidRDefault="00EE47CB" w:rsidP="00EE47CB">
      <w:pPr>
        <w:ind w:left="384"/>
        <w:rPr>
          <w:rFonts w:eastAsia="Microsoft Sans Serif"/>
          <w:sz w:val="20"/>
        </w:rPr>
      </w:pPr>
    </w:p>
    <w:p w14:paraId="1DA7A825" w14:textId="77777777" w:rsidR="00EE47CB" w:rsidRPr="00EE47CB" w:rsidRDefault="00EE47CB" w:rsidP="00EE47CB">
      <w:pPr>
        <w:ind w:left="384"/>
        <w:rPr>
          <w:rFonts w:eastAsia="Microsoft Sans Serif"/>
          <w:sz w:val="20"/>
        </w:rPr>
      </w:pPr>
    </w:p>
    <w:p w14:paraId="43EA6676" w14:textId="77777777" w:rsidR="00EE47CB" w:rsidRPr="00EE47CB" w:rsidRDefault="00EE47CB" w:rsidP="00EE47CB">
      <w:pPr>
        <w:ind w:left="384"/>
        <w:rPr>
          <w:rFonts w:eastAsia="Microsoft Sans Serif"/>
          <w:sz w:val="20"/>
        </w:rPr>
      </w:pPr>
    </w:p>
    <w:p w14:paraId="1269A09A" w14:textId="77777777" w:rsidR="00EE47CB" w:rsidRPr="00EE47CB" w:rsidRDefault="00EE47CB" w:rsidP="00EE47CB">
      <w:pPr>
        <w:ind w:left="384"/>
        <w:rPr>
          <w:rFonts w:eastAsia="Microsoft Sans Serif"/>
          <w:sz w:val="20"/>
        </w:rPr>
      </w:pPr>
    </w:p>
    <w:p w14:paraId="7942DE5A" w14:textId="77777777" w:rsidR="00EE47CB" w:rsidRPr="00EE47CB" w:rsidRDefault="00EE47CB" w:rsidP="00EE47CB">
      <w:pPr>
        <w:ind w:left="384"/>
        <w:rPr>
          <w:rFonts w:eastAsia="Microsoft Sans Serif"/>
          <w:sz w:val="20"/>
        </w:rPr>
      </w:pPr>
    </w:p>
    <w:p w14:paraId="15591B8F" w14:textId="77777777" w:rsidR="00193884" w:rsidRPr="00EE47CB" w:rsidRDefault="00193884" w:rsidP="00EE47CB">
      <w:pPr>
        <w:ind w:left="384"/>
        <w:rPr>
          <w:rFonts w:eastAsia="Microsoft Sans Serif"/>
        </w:rPr>
      </w:pPr>
    </w:p>
    <w:sectPr w:rsidR="00193884" w:rsidRPr="00EE47CB" w:rsidSect="00F660F9">
      <w:headerReference w:type="default" r:id="rId28"/>
      <w:footerReference w:type="default" r:id="rId29"/>
      <w:pgSz w:w="11907" w:h="16839" w:code="9"/>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1" w:author="TAN CHIN LOONG" w:date="2015-05-12T02:18:00Z" w:initials="TCL">
    <w:p w14:paraId="1D1B498D" w14:textId="77777777" w:rsidR="00DA73D3" w:rsidRDefault="00DA73D3">
      <w:pPr>
        <w:pStyle w:val="CommentText"/>
      </w:pPr>
      <w:r>
        <w:rPr>
          <w:rStyle w:val="CommentReference"/>
        </w:rPr>
        <w:annotationRef/>
      </w:r>
      <w:r>
        <w:rPr>
          <w:rStyle w:val="CommentReference"/>
        </w:rPr>
        <w:t xml:space="preserve">Pls confirm </w:t>
      </w:r>
      <w:r>
        <w:t>that this represents all NEW tasks are returned to the original user. Existing delegated task will still be in ownership of delegated persons.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1B49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25B4E3" w14:textId="77777777" w:rsidR="007A73F1" w:rsidRDefault="007A73F1">
      <w:r>
        <w:separator/>
      </w:r>
    </w:p>
  </w:endnote>
  <w:endnote w:type="continuationSeparator" w:id="0">
    <w:p w14:paraId="2318C171" w14:textId="77777777" w:rsidR="007A73F1" w:rsidRDefault="007A7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A0781" w14:textId="77777777" w:rsidR="00DA73D3" w:rsidRDefault="00DA73D3">
    <w:pPr>
      <w:pStyle w:val="Footer"/>
      <w:tabs>
        <w:tab w:val="center" w:pos="4500"/>
        <w:tab w:val="right" w:pos="9000"/>
      </w:tabs>
    </w:pPr>
  </w:p>
  <w:p w14:paraId="191ECBEA" w14:textId="77777777" w:rsidR="00DA73D3" w:rsidRDefault="00DA73D3" w:rsidP="00AE3656">
    <w:pPr>
      <w:pStyle w:val="Header"/>
      <w:jc w:val="center"/>
      <w:rPr>
        <w:b/>
        <w:bCs/>
      </w:rPr>
    </w:pPr>
    <w:fldSimple w:instr=" DOCPROPERTY &quot;Security Classification&quot; \* MERGEFORMAT ">
      <w:r w:rsidRPr="00A46DC0">
        <w:rPr>
          <w:b/>
          <w:bCs/>
        </w:rPr>
        <w:t>&lt;Classification&gt;</w:t>
      </w:r>
    </w:fldSimple>
  </w:p>
  <w:p w14:paraId="4D8180C9" w14:textId="77777777" w:rsidR="00DA73D3" w:rsidRDefault="00DA73D3" w:rsidP="00AE3656">
    <w:pPr>
      <w:pStyle w:val="Footer"/>
      <w:tabs>
        <w:tab w:val="center" w:pos="4500"/>
        <w:tab w:val="right" w:pos="900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3345"/>
      <w:gridCol w:w="3346"/>
      <w:gridCol w:w="3344"/>
    </w:tblGrid>
    <w:tr w:rsidR="00DA73D3" w:rsidRPr="004C7492" w14:paraId="3F8FC0B7" w14:textId="77777777" w:rsidTr="00ED0D4B">
      <w:tc>
        <w:tcPr>
          <w:tcW w:w="1667" w:type="pct"/>
          <w:vAlign w:val="center"/>
        </w:tcPr>
        <w:p w14:paraId="61DC2184" w14:textId="77777777" w:rsidR="00DA73D3" w:rsidRPr="004C7492" w:rsidRDefault="00DA73D3" w:rsidP="00192EC3">
          <w:pPr>
            <w:pStyle w:val="Header"/>
            <w:rPr>
              <w:sz w:val="20"/>
            </w:rPr>
          </w:pPr>
          <w:r w:rsidRPr="004C7492">
            <w:rPr>
              <w:sz w:val="20"/>
            </w:rPr>
            <w:t xml:space="preserve">Rev </w:t>
          </w:r>
          <w:r>
            <w:rPr>
              <w:sz w:val="20"/>
            </w:rPr>
            <w:t>1.1</w:t>
          </w:r>
        </w:p>
      </w:tc>
      <w:tc>
        <w:tcPr>
          <w:tcW w:w="1667" w:type="pct"/>
          <w:vAlign w:val="center"/>
        </w:tcPr>
        <w:p w14:paraId="54FEC00F" w14:textId="77777777" w:rsidR="00DA73D3" w:rsidRPr="004C7492" w:rsidRDefault="00DA73D3" w:rsidP="00EE47CB">
          <w:pPr>
            <w:pStyle w:val="Header"/>
            <w:jc w:val="center"/>
            <w:rPr>
              <w:sz w:val="20"/>
            </w:rPr>
          </w:pPr>
        </w:p>
      </w:tc>
      <w:tc>
        <w:tcPr>
          <w:tcW w:w="1666" w:type="pct"/>
          <w:vAlign w:val="center"/>
        </w:tcPr>
        <w:p w14:paraId="4C1AE9FF" w14:textId="77777777" w:rsidR="00DA73D3" w:rsidRPr="004C7492" w:rsidRDefault="00DA73D3" w:rsidP="00EE47CB">
          <w:pPr>
            <w:pStyle w:val="Header"/>
            <w:jc w:val="right"/>
            <w:rPr>
              <w:sz w:val="20"/>
            </w:rPr>
          </w:pPr>
          <w:r w:rsidRPr="004C7492">
            <w:rPr>
              <w:sz w:val="20"/>
            </w:rPr>
            <w:t xml:space="preserve">Page </w:t>
          </w:r>
          <w:r w:rsidRPr="004C7492">
            <w:rPr>
              <w:sz w:val="20"/>
            </w:rPr>
            <w:fldChar w:fldCharType="begin"/>
          </w:r>
          <w:r w:rsidRPr="004C7492">
            <w:rPr>
              <w:sz w:val="20"/>
            </w:rPr>
            <w:instrText xml:space="preserve"> PAGE  \* MERGEFORMAT </w:instrText>
          </w:r>
          <w:r w:rsidRPr="004C7492">
            <w:rPr>
              <w:sz w:val="20"/>
            </w:rPr>
            <w:fldChar w:fldCharType="separate"/>
          </w:r>
          <w:r w:rsidR="002F09EB">
            <w:rPr>
              <w:noProof/>
              <w:sz w:val="20"/>
            </w:rPr>
            <w:t>10</w:t>
          </w:r>
          <w:r w:rsidRPr="004C7492">
            <w:rPr>
              <w:sz w:val="20"/>
            </w:rPr>
            <w:fldChar w:fldCharType="end"/>
          </w:r>
          <w:r w:rsidRPr="004C7492">
            <w:rPr>
              <w:sz w:val="20"/>
            </w:rPr>
            <w:t xml:space="preserve"> of </w:t>
          </w:r>
          <w:fldSimple w:instr=" NUMPAGES  \* MERGEFORMAT ">
            <w:r w:rsidR="002F09EB" w:rsidRPr="002F09EB">
              <w:rPr>
                <w:noProof/>
                <w:sz w:val="20"/>
              </w:rPr>
              <w:t>16</w:t>
            </w:r>
          </w:fldSimple>
        </w:p>
      </w:tc>
    </w:tr>
  </w:tbl>
  <w:p w14:paraId="08E10799" w14:textId="77777777" w:rsidR="00DA73D3" w:rsidRDefault="00DA73D3" w:rsidP="00EE47CB">
    <w:pPr>
      <w:tabs>
        <w:tab w:val="right" w:pos="14400"/>
      </w:tabs>
      <w:spacing w:before="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34"/>
      <w:gridCol w:w="5134"/>
      <w:gridCol w:w="5131"/>
    </w:tblGrid>
    <w:tr w:rsidR="00DA73D3" w:rsidRPr="004C7492" w14:paraId="42D97854" w14:textId="77777777" w:rsidTr="00ED0D4B">
      <w:tc>
        <w:tcPr>
          <w:tcW w:w="1667" w:type="pct"/>
          <w:vAlign w:val="center"/>
        </w:tcPr>
        <w:p w14:paraId="14081567" w14:textId="77777777" w:rsidR="00DA73D3" w:rsidRPr="004C7492" w:rsidRDefault="00DA73D3" w:rsidP="00192EC3">
          <w:pPr>
            <w:pStyle w:val="Header"/>
            <w:rPr>
              <w:sz w:val="20"/>
            </w:rPr>
          </w:pPr>
          <w:r w:rsidRPr="004C7492">
            <w:rPr>
              <w:sz w:val="20"/>
            </w:rPr>
            <w:t xml:space="preserve">Rev </w:t>
          </w:r>
          <w:r>
            <w:rPr>
              <w:sz w:val="20"/>
            </w:rPr>
            <w:t>1.1</w:t>
          </w:r>
        </w:p>
      </w:tc>
      <w:tc>
        <w:tcPr>
          <w:tcW w:w="1667" w:type="pct"/>
          <w:vAlign w:val="center"/>
        </w:tcPr>
        <w:p w14:paraId="1529BEA7" w14:textId="77777777" w:rsidR="00DA73D3" w:rsidRPr="004C7492" w:rsidRDefault="00DA73D3" w:rsidP="00EE47CB">
          <w:pPr>
            <w:pStyle w:val="Header"/>
            <w:jc w:val="center"/>
            <w:rPr>
              <w:sz w:val="20"/>
            </w:rPr>
          </w:pPr>
        </w:p>
      </w:tc>
      <w:tc>
        <w:tcPr>
          <w:tcW w:w="1666" w:type="pct"/>
          <w:vAlign w:val="center"/>
        </w:tcPr>
        <w:p w14:paraId="7D83C2EA" w14:textId="77777777" w:rsidR="00DA73D3" w:rsidRPr="004C7492" w:rsidRDefault="00DA73D3" w:rsidP="00EE47CB">
          <w:pPr>
            <w:pStyle w:val="Header"/>
            <w:jc w:val="right"/>
            <w:rPr>
              <w:sz w:val="20"/>
            </w:rPr>
          </w:pPr>
          <w:r w:rsidRPr="004C7492">
            <w:rPr>
              <w:sz w:val="20"/>
            </w:rPr>
            <w:t xml:space="preserve">Page </w:t>
          </w:r>
          <w:r w:rsidRPr="004C7492">
            <w:rPr>
              <w:sz w:val="20"/>
            </w:rPr>
            <w:fldChar w:fldCharType="begin"/>
          </w:r>
          <w:r w:rsidRPr="004C7492">
            <w:rPr>
              <w:sz w:val="20"/>
            </w:rPr>
            <w:instrText xml:space="preserve"> PAGE  \* MERGEFORMAT </w:instrText>
          </w:r>
          <w:r w:rsidRPr="004C7492">
            <w:rPr>
              <w:sz w:val="20"/>
            </w:rPr>
            <w:fldChar w:fldCharType="separate"/>
          </w:r>
          <w:r w:rsidR="002F09EB">
            <w:rPr>
              <w:noProof/>
              <w:sz w:val="20"/>
            </w:rPr>
            <w:t>11</w:t>
          </w:r>
          <w:r w:rsidRPr="004C7492">
            <w:rPr>
              <w:sz w:val="20"/>
            </w:rPr>
            <w:fldChar w:fldCharType="end"/>
          </w:r>
          <w:r w:rsidRPr="004C7492">
            <w:rPr>
              <w:sz w:val="20"/>
            </w:rPr>
            <w:t xml:space="preserve"> of </w:t>
          </w:r>
          <w:fldSimple w:instr=" NUMPAGES  \* MERGEFORMAT ">
            <w:r w:rsidR="002F09EB" w:rsidRPr="002F09EB">
              <w:rPr>
                <w:noProof/>
                <w:sz w:val="20"/>
              </w:rPr>
              <w:t>16</w:t>
            </w:r>
          </w:fldSimple>
        </w:p>
      </w:tc>
    </w:tr>
  </w:tbl>
  <w:p w14:paraId="2BEA08F5" w14:textId="77777777" w:rsidR="00DA73D3" w:rsidRDefault="00DA73D3" w:rsidP="00EE47CB">
    <w:pPr>
      <w:tabs>
        <w:tab w:val="right" w:pos="14400"/>
      </w:tabs>
      <w:spacing w:before="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3249"/>
      <w:gridCol w:w="3250"/>
      <w:gridCol w:w="3248"/>
    </w:tblGrid>
    <w:tr w:rsidR="00DA73D3" w:rsidRPr="004C7492" w14:paraId="45B45955" w14:textId="77777777" w:rsidTr="002D3961">
      <w:tc>
        <w:tcPr>
          <w:tcW w:w="1667" w:type="pct"/>
          <w:vAlign w:val="center"/>
        </w:tcPr>
        <w:p w14:paraId="19A878F2" w14:textId="77777777" w:rsidR="00DA73D3" w:rsidRPr="004C7492" w:rsidRDefault="00DA73D3" w:rsidP="00A77D93">
          <w:pPr>
            <w:pStyle w:val="Header"/>
            <w:rPr>
              <w:sz w:val="20"/>
            </w:rPr>
          </w:pPr>
          <w:r w:rsidRPr="004C7492">
            <w:rPr>
              <w:sz w:val="20"/>
            </w:rPr>
            <w:t xml:space="preserve">Rev </w:t>
          </w:r>
          <w:r>
            <w:rPr>
              <w:sz w:val="20"/>
            </w:rPr>
            <w:t>1.1</w:t>
          </w:r>
        </w:p>
      </w:tc>
      <w:tc>
        <w:tcPr>
          <w:tcW w:w="1667" w:type="pct"/>
          <w:vAlign w:val="center"/>
        </w:tcPr>
        <w:p w14:paraId="6F349C80" w14:textId="77777777" w:rsidR="00DA73D3" w:rsidRPr="004C7492" w:rsidRDefault="00DA73D3" w:rsidP="00A77D93">
          <w:pPr>
            <w:pStyle w:val="Header"/>
            <w:jc w:val="center"/>
            <w:rPr>
              <w:sz w:val="20"/>
            </w:rPr>
          </w:pPr>
        </w:p>
      </w:tc>
      <w:tc>
        <w:tcPr>
          <w:tcW w:w="1666" w:type="pct"/>
          <w:vAlign w:val="center"/>
        </w:tcPr>
        <w:p w14:paraId="5064CA5E" w14:textId="77777777" w:rsidR="00DA73D3" w:rsidRPr="004C7492" w:rsidRDefault="00DA73D3" w:rsidP="00A77D93">
          <w:pPr>
            <w:pStyle w:val="Header"/>
            <w:jc w:val="right"/>
            <w:rPr>
              <w:sz w:val="20"/>
            </w:rPr>
          </w:pPr>
          <w:r w:rsidRPr="004C7492">
            <w:rPr>
              <w:sz w:val="20"/>
            </w:rPr>
            <w:t xml:space="preserve">Page </w:t>
          </w:r>
          <w:r w:rsidRPr="004C7492">
            <w:rPr>
              <w:sz w:val="20"/>
            </w:rPr>
            <w:fldChar w:fldCharType="begin"/>
          </w:r>
          <w:r w:rsidRPr="004C7492">
            <w:rPr>
              <w:sz w:val="20"/>
            </w:rPr>
            <w:instrText xml:space="preserve"> PAGE  \* MERGEFORMAT </w:instrText>
          </w:r>
          <w:r w:rsidRPr="004C7492">
            <w:rPr>
              <w:sz w:val="20"/>
            </w:rPr>
            <w:fldChar w:fldCharType="separate"/>
          </w:r>
          <w:r w:rsidR="002F09EB">
            <w:rPr>
              <w:noProof/>
              <w:sz w:val="20"/>
            </w:rPr>
            <w:t>16</w:t>
          </w:r>
          <w:r w:rsidRPr="004C7492">
            <w:rPr>
              <w:sz w:val="20"/>
            </w:rPr>
            <w:fldChar w:fldCharType="end"/>
          </w:r>
          <w:r w:rsidRPr="004C7492">
            <w:rPr>
              <w:sz w:val="20"/>
            </w:rPr>
            <w:t xml:space="preserve"> of </w:t>
          </w:r>
          <w:fldSimple w:instr=" NUMPAGES  \* MERGEFORMAT ">
            <w:r w:rsidR="002F09EB" w:rsidRPr="002F09EB">
              <w:rPr>
                <w:noProof/>
                <w:sz w:val="20"/>
              </w:rPr>
              <w:t>16</w:t>
            </w:r>
          </w:fldSimple>
        </w:p>
      </w:tc>
    </w:tr>
  </w:tbl>
  <w:p w14:paraId="32D3DBE9" w14:textId="77777777" w:rsidR="00DA73D3" w:rsidRDefault="00DA73D3">
    <w:pPr>
      <w:tabs>
        <w:tab w:val="right" w:pos="10800"/>
      </w:tabs>
      <w:spacing w:before="120"/>
    </w:pPr>
    <w:r>
      <w:rPr>
        <w:rFonts w:ascii="Microsoft Sans Serif" w:eastAsia="Microsoft Sans Serif" w:hAnsi="Microsoft Sans Serif" w:cs="Microsoft Sans Serif"/>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C22C5D" w14:textId="77777777" w:rsidR="007A73F1" w:rsidRDefault="007A73F1">
      <w:r>
        <w:separator/>
      </w:r>
    </w:p>
  </w:footnote>
  <w:footnote w:type="continuationSeparator" w:id="0">
    <w:p w14:paraId="2E7E1E9C" w14:textId="77777777" w:rsidR="007A73F1" w:rsidRDefault="007A73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4534D" w14:textId="77777777" w:rsidR="00DA73D3" w:rsidRDefault="00DA73D3" w:rsidP="00AE3656">
    <w:pPr>
      <w:pStyle w:val="Header"/>
      <w:jc w:val="center"/>
      <w:rPr>
        <w:b/>
        <w:bCs/>
      </w:rPr>
    </w:pPr>
    <w:fldSimple w:instr=" DOCPROPERTY &quot;Security Classification&quot; \* MERGEFORMAT ">
      <w:r w:rsidRPr="00A46DC0">
        <w:rPr>
          <w:b/>
          <w:bCs/>
        </w:rPr>
        <w:t>&lt;Classification&gt;</w:t>
      </w:r>
    </w:fldSimple>
  </w:p>
  <w:p w14:paraId="2BCC8126" w14:textId="77777777" w:rsidR="00DA73D3" w:rsidRDefault="00DA73D3">
    <w:pPr>
      <w:pStyle w:val="Header"/>
    </w:pPr>
    <w:r>
      <w:tab/>
    </w:r>
    <w:r>
      <w:tab/>
    </w:r>
  </w:p>
  <w:p w14:paraId="5F834FEA" w14:textId="77777777" w:rsidR="00DA73D3" w:rsidRDefault="00DA73D3" w:rsidP="00AE3656">
    <w:pPr>
      <w:pStyle w:val="Header"/>
    </w:pPr>
    <w:r>
      <w:rPr>
        <w:b/>
        <w:bCs/>
      </w:rPr>
      <w:t xml:space="preserve">               </w:t>
    </w:r>
    <w:r>
      <w:rPr>
        <w:b/>
        <w:bCs/>
      </w:rPr>
      <w:tab/>
    </w:r>
    <w: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4712B" w14:textId="77777777" w:rsidR="00DA73D3" w:rsidRDefault="00DA73D3">
    <w:pPr>
      <w:tabs>
        <w:tab w:val="right" w:pos="14400"/>
      </w:tabs>
    </w:pPr>
    <w:r>
      <w:rPr>
        <w:rFonts w:ascii="Microsoft Sans Serif" w:eastAsia="Microsoft Sans Serif" w:hAnsi="Microsoft Sans Serif" w:cs="Microsoft Sans Serif"/>
        <w:sz w:val="20"/>
      </w:rPr>
      <w:t>Out-of-Office-Setup</w:t>
    </w:r>
    <w:r>
      <w:rPr>
        <w:rFonts w:ascii="Microsoft Sans Serif" w:eastAsia="Microsoft Sans Serif" w:hAnsi="Microsoft Sans Serif" w:cs="Microsoft Sans Serif"/>
        <w:sz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89A74" w14:textId="77777777" w:rsidR="00DA73D3" w:rsidRDefault="00DA73D3">
    <w:pPr>
      <w:tabs>
        <w:tab w:val="right" w:pos="10800"/>
      </w:tabs>
    </w:pPr>
    <w:r>
      <w:rPr>
        <w:rFonts w:ascii="Microsoft Sans Serif" w:eastAsia="Microsoft Sans Serif" w:hAnsi="Microsoft Sans Serif" w:cs="Microsoft Sans Serif"/>
        <w:sz w:val="20"/>
      </w:rPr>
      <w:t>Out-of-Office-Setup-Process</w:t>
    </w:r>
    <w:r>
      <w:rPr>
        <w:rFonts w:ascii="Microsoft Sans Serif" w:eastAsia="Microsoft Sans Serif" w:hAnsi="Microsoft Sans Serif" w:cs="Microsoft Sans Serif"/>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3928"/>
    <w:multiLevelType w:val="hybridMultilevel"/>
    <w:tmpl w:val="D6BA3B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D6E7076"/>
    <w:multiLevelType w:val="hybridMultilevel"/>
    <w:tmpl w:val="6D00F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95ACD"/>
    <w:multiLevelType w:val="hybridMultilevel"/>
    <w:tmpl w:val="D9089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3D5277"/>
    <w:multiLevelType w:val="hybridMultilevel"/>
    <w:tmpl w:val="D136A9DA"/>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40793196"/>
    <w:multiLevelType w:val="hybridMultilevel"/>
    <w:tmpl w:val="B1045694"/>
    <w:lvl w:ilvl="0" w:tplc="CE6240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F152D4"/>
    <w:multiLevelType w:val="hybridMultilevel"/>
    <w:tmpl w:val="BA805F06"/>
    <w:lvl w:ilvl="0" w:tplc="04090019">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6">
    <w:nsid w:val="5A3C7438"/>
    <w:multiLevelType w:val="hybridMultilevel"/>
    <w:tmpl w:val="AE56B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980702"/>
    <w:multiLevelType w:val="hybridMultilevel"/>
    <w:tmpl w:val="0286372E"/>
    <w:lvl w:ilvl="0" w:tplc="04090019">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num w:numId="1">
    <w:abstractNumId w:val="4"/>
  </w:num>
  <w:num w:numId="2">
    <w:abstractNumId w:val="2"/>
  </w:num>
  <w:num w:numId="3">
    <w:abstractNumId w:val="5"/>
  </w:num>
  <w:num w:numId="4">
    <w:abstractNumId w:val="7"/>
  </w:num>
  <w:num w:numId="5">
    <w:abstractNumId w:val="1"/>
  </w:num>
  <w:num w:numId="6">
    <w:abstractNumId w:val="3"/>
  </w:num>
  <w:num w:numId="7">
    <w:abstractNumId w:val="6"/>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rishnaraju">
    <w15:presenceInfo w15:providerId="None" w15:userId="Krishnaraj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275A6"/>
    <w:rsid w:val="000731F1"/>
    <w:rsid w:val="000B4E3D"/>
    <w:rsid w:val="000D4070"/>
    <w:rsid w:val="00102020"/>
    <w:rsid w:val="001473A0"/>
    <w:rsid w:val="00151FB6"/>
    <w:rsid w:val="00192EC3"/>
    <w:rsid w:val="00193884"/>
    <w:rsid w:val="001A5BDD"/>
    <w:rsid w:val="001B0A73"/>
    <w:rsid w:val="001E0299"/>
    <w:rsid w:val="001F52E2"/>
    <w:rsid w:val="00203EFA"/>
    <w:rsid w:val="002626D9"/>
    <w:rsid w:val="0029275B"/>
    <w:rsid w:val="002B7586"/>
    <w:rsid w:val="002C39A2"/>
    <w:rsid w:val="002D3961"/>
    <w:rsid w:val="002F09EB"/>
    <w:rsid w:val="003001B6"/>
    <w:rsid w:val="00335C42"/>
    <w:rsid w:val="00345090"/>
    <w:rsid w:val="0037540A"/>
    <w:rsid w:val="003C607D"/>
    <w:rsid w:val="003D6048"/>
    <w:rsid w:val="004767BC"/>
    <w:rsid w:val="004B285E"/>
    <w:rsid w:val="004B75E7"/>
    <w:rsid w:val="004F3C40"/>
    <w:rsid w:val="004F6404"/>
    <w:rsid w:val="00544A90"/>
    <w:rsid w:val="005A69EB"/>
    <w:rsid w:val="005B2C0C"/>
    <w:rsid w:val="005C720E"/>
    <w:rsid w:val="00616385"/>
    <w:rsid w:val="00617B6E"/>
    <w:rsid w:val="0063029F"/>
    <w:rsid w:val="00660395"/>
    <w:rsid w:val="006A02E0"/>
    <w:rsid w:val="006A6066"/>
    <w:rsid w:val="006B5E4F"/>
    <w:rsid w:val="006B6573"/>
    <w:rsid w:val="006B6F35"/>
    <w:rsid w:val="006D1F17"/>
    <w:rsid w:val="006D380B"/>
    <w:rsid w:val="0072108E"/>
    <w:rsid w:val="007A3236"/>
    <w:rsid w:val="007A73F1"/>
    <w:rsid w:val="007B02CA"/>
    <w:rsid w:val="007D551C"/>
    <w:rsid w:val="008225F0"/>
    <w:rsid w:val="008472A5"/>
    <w:rsid w:val="008507CA"/>
    <w:rsid w:val="00851A16"/>
    <w:rsid w:val="00880363"/>
    <w:rsid w:val="008A0384"/>
    <w:rsid w:val="008C783B"/>
    <w:rsid w:val="00943B03"/>
    <w:rsid w:val="00984D72"/>
    <w:rsid w:val="00994CB5"/>
    <w:rsid w:val="00A45589"/>
    <w:rsid w:val="00A76436"/>
    <w:rsid w:val="00A76C79"/>
    <w:rsid w:val="00A77B3E"/>
    <w:rsid w:val="00A77D93"/>
    <w:rsid w:val="00AA51C5"/>
    <w:rsid w:val="00AA532A"/>
    <w:rsid w:val="00AC1756"/>
    <w:rsid w:val="00AE13E3"/>
    <w:rsid w:val="00AE3656"/>
    <w:rsid w:val="00B136C6"/>
    <w:rsid w:val="00B13BEF"/>
    <w:rsid w:val="00B2180E"/>
    <w:rsid w:val="00B32F3B"/>
    <w:rsid w:val="00B90E09"/>
    <w:rsid w:val="00C74AD3"/>
    <w:rsid w:val="00C76A5E"/>
    <w:rsid w:val="00CC4AD9"/>
    <w:rsid w:val="00CD7D2A"/>
    <w:rsid w:val="00CF10D2"/>
    <w:rsid w:val="00D65EC1"/>
    <w:rsid w:val="00D8150E"/>
    <w:rsid w:val="00D912EE"/>
    <w:rsid w:val="00DA73D3"/>
    <w:rsid w:val="00DC6D15"/>
    <w:rsid w:val="00E347B6"/>
    <w:rsid w:val="00E94655"/>
    <w:rsid w:val="00ED0D4B"/>
    <w:rsid w:val="00EE47CB"/>
    <w:rsid w:val="00F14C4C"/>
    <w:rsid w:val="00F56C08"/>
    <w:rsid w:val="00F660F9"/>
    <w:rsid w:val="00F80779"/>
    <w:rsid w:val="00FD39D7"/>
    <w:rsid w:val="00FD65E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9D450E"/>
  <w15:docId w15:val="{892FB9DB-0C67-4009-85A2-8F2C56063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B5E4F"/>
    <w:pPr>
      <w:tabs>
        <w:tab w:val="center" w:pos="4680"/>
        <w:tab w:val="right" w:pos="9360"/>
      </w:tabs>
    </w:pPr>
  </w:style>
  <w:style w:type="character" w:customStyle="1" w:styleId="HeaderChar">
    <w:name w:val="Header Char"/>
    <w:link w:val="Header"/>
    <w:rsid w:val="006B5E4F"/>
    <w:rPr>
      <w:sz w:val="24"/>
      <w:szCs w:val="24"/>
    </w:rPr>
  </w:style>
  <w:style w:type="paragraph" w:styleId="Footer">
    <w:name w:val="footer"/>
    <w:basedOn w:val="Normal"/>
    <w:link w:val="FooterChar"/>
    <w:rsid w:val="006B5E4F"/>
    <w:pPr>
      <w:tabs>
        <w:tab w:val="center" w:pos="4680"/>
        <w:tab w:val="right" w:pos="9360"/>
      </w:tabs>
    </w:pPr>
  </w:style>
  <w:style w:type="character" w:customStyle="1" w:styleId="FooterChar">
    <w:name w:val="Footer Char"/>
    <w:link w:val="Footer"/>
    <w:rsid w:val="006B5E4F"/>
    <w:rPr>
      <w:sz w:val="24"/>
      <w:szCs w:val="24"/>
    </w:rPr>
  </w:style>
  <w:style w:type="paragraph" w:styleId="TOC1">
    <w:name w:val="toc 1"/>
    <w:basedOn w:val="Normal"/>
    <w:next w:val="Normal"/>
    <w:autoRedefine/>
    <w:uiPriority w:val="39"/>
    <w:rsid w:val="001A5BDD"/>
    <w:pPr>
      <w:spacing w:before="120"/>
    </w:pPr>
    <w:rPr>
      <w:rFonts w:asciiTheme="minorHAnsi" w:hAnsiTheme="minorHAnsi"/>
      <w:b/>
      <w:bCs/>
      <w:iCs/>
    </w:rPr>
  </w:style>
  <w:style w:type="paragraph" w:styleId="TOC2">
    <w:name w:val="toc 2"/>
    <w:basedOn w:val="Normal"/>
    <w:next w:val="Normal"/>
    <w:autoRedefine/>
    <w:uiPriority w:val="39"/>
    <w:rsid w:val="00B13BEF"/>
    <w:pPr>
      <w:spacing w:before="120"/>
      <w:ind w:left="240"/>
    </w:pPr>
    <w:rPr>
      <w:rFonts w:asciiTheme="minorHAnsi" w:hAnsiTheme="minorHAnsi"/>
      <w:b/>
      <w:bCs/>
      <w:sz w:val="22"/>
      <w:szCs w:val="22"/>
    </w:rPr>
  </w:style>
  <w:style w:type="paragraph" w:styleId="TOC9">
    <w:name w:val="toc 9"/>
    <w:basedOn w:val="TOC8"/>
    <w:next w:val="Normal"/>
    <w:autoRedefine/>
    <w:rsid w:val="00B13BEF"/>
    <w:pPr>
      <w:ind w:left="1920"/>
    </w:pPr>
  </w:style>
  <w:style w:type="character" w:styleId="Hyperlink">
    <w:name w:val="Hyperlink"/>
    <w:uiPriority w:val="99"/>
    <w:rsid w:val="00B13BEF"/>
    <w:rPr>
      <w:rFonts w:ascii="Times New Roman" w:hAnsi="Times New Roman" w:cs="Times New Roman"/>
      <w:color w:val="0000FF"/>
      <w:spacing w:val="0"/>
      <w:w w:val="100"/>
      <w:position w:val="0"/>
      <w:sz w:val="22"/>
      <w:u w:val="single" w:color="0000FF"/>
      <w:effect w:val="none"/>
    </w:rPr>
  </w:style>
  <w:style w:type="paragraph" w:customStyle="1" w:styleId="TitleFrontPg">
    <w:name w:val="Title Front Pg"/>
    <w:basedOn w:val="Normal"/>
    <w:rsid w:val="00B13BEF"/>
    <w:pPr>
      <w:spacing w:before="120"/>
      <w:jc w:val="center"/>
    </w:pPr>
    <w:rPr>
      <w:b/>
      <w:sz w:val="36"/>
      <w:szCs w:val="20"/>
    </w:rPr>
  </w:style>
  <w:style w:type="paragraph" w:customStyle="1" w:styleId="TitleSubPg">
    <w:name w:val="Title Sub Pg"/>
    <w:basedOn w:val="Normal"/>
    <w:link w:val="TitleSubPgChar"/>
    <w:rsid w:val="00B13BEF"/>
    <w:pPr>
      <w:spacing w:before="120"/>
      <w:jc w:val="center"/>
    </w:pPr>
    <w:rPr>
      <w:b/>
      <w:szCs w:val="20"/>
      <w:lang w:val="en-SG" w:eastAsia="en-SG"/>
    </w:rPr>
  </w:style>
  <w:style w:type="paragraph" w:customStyle="1" w:styleId="NormalBody">
    <w:name w:val="Normal_Body"/>
    <w:basedOn w:val="Normal"/>
    <w:link w:val="NormalBodyChar1"/>
    <w:rsid w:val="00B13BEF"/>
    <w:pPr>
      <w:keepLines/>
      <w:suppressLineNumbers/>
      <w:spacing w:line="240" w:lineRule="atLeast"/>
      <w:jc w:val="both"/>
    </w:pPr>
    <w:rPr>
      <w:sz w:val="22"/>
      <w:szCs w:val="20"/>
      <w:lang w:val="en-SG"/>
    </w:rPr>
  </w:style>
  <w:style w:type="character" w:customStyle="1" w:styleId="TitleSubPgChar">
    <w:name w:val="Title Sub Pg Char"/>
    <w:link w:val="TitleSubPg"/>
    <w:locked/>
    <w:rsid w:val="00B13BEF"/>
    <w:rPr>
      <w:b/>
      <w:sz w:val="24"/>
      <w:lang w:val="en-SG" w:eastAsia="en-SG"/>
    </w:rPr>
  </w:style>
  <w:style w:type="character" w:customStyle="1" w:styleId="NormalBodyChar1">
    <w:name w:val="Normal_Body Char1"/>
    <w:link w:val="NormalBody"/>
    <w:locked/>
    <w:rsid w:val="00B13BEF"/>
    <w:rPr>
      <w:sz w:val="22"/>
      <w:lang w:val="en-SG"/>
    </w:rPr>
  </w:style>
  <w:style w:type="paragraph" w:styleId="TOC8">
    <w:name w:val="toc 8"/>
    <w:basedOn w:val="Normal"/>
    <w:next w:val="Normal"/>
    <w:autoRedefine/>
    <w:rsid w:val="00B13BEF"/>
    <w:pPr>
      <w:ind w:left="1680"/>
    </w:pPr>
    <w:rPr>
      <w:rFonts w:asciiTheme="minorHAnsi" w:hAnsiTheme="minorHAnsi"/>
      <w:sz w:val="20"/>
      <w:szCs w:val="20"/>
    </w:rPr>
  </w:style>
  <w:style w:type="paragraph" w:styleId="TOC3">
    <w:name w:val="toc 3"/>
    <w:basedOn w:val="Normal"/>
    <w:next w:val="Normal"/>
    <w:autoRedefine/>
    <w:uiPriority w:val="39"/>
    <w:rsid w:val="004767BC"/>
    <w:pPr>
      <w:ind w:left="480"/>
    </w:pPr>
    <w:rPr>
      <w:rFonts w:asciiTheme="minorHAnsi" w:hAnsiTheme="minorHAnsi"/>
      <w:sz w:val="20"/>
      <w:szCs w:val="20"/>
    </w:rPr>
  </w:style>
  <w:style w:type="paragraph" w:styleId="TOC4">
    <w:name w:val="toc 4"/>
    <w:basedOn w:val="Normal"/>
    <w:next w:val="Normal"/>
    <w:autoRedefine/>
    <w:uiPriority w:val="39"/>
    <w:rsid w:val="001A5BDD"/>
    <w:pPr>
      <w:ind w:left="720"/>
    </w:pPr>
    <w:rPr>
      <w:rFonts w:asciiTheme="minorHAnsi" w:hAnsiTheme="minorHAnsi"/>
      <w:sz w:val="20"/>
      <w:szCs w:val="20"/>
    </w:rPr>
  </w:style>
  <w:style w:type="paragraph" w:styleId="TOC5">
    <w:name w:val="toc 5"/>
    <w:basedOn w:val="Normal"/>
    <w:next w:val="Normal"/>
    <w:autoRedefine/>
    <w:rsid w:val="001A5BDD"/>
    <w:pPr>
      <w:ind w:left="960"/>
    </w:pPr>
    <w:rPr>
      <w:rFonts w:asciiTheme="minorHAnsi" w:hAnsiTheme="minorHAnsi"/>
      <w:sz w:val="20"/>
      <w:szCs w:val="20"/>
    </w:rPr>
  </w:style>
  <w:style w:type="paragraph" w:styleId="TOC6">
    <w:name w:val="toc 6"/>
    <w:basedOn w:val="Normal"/>
    <w:next w:val="Normal"/>
    <w:autoRedefine/>
    <w:rsid w:val="001A5BDD"/>
    <w:pPr>
      <w:ind w:left="1200"/>
    </w:pPr>
    <w:rPr>
      <w:rFonts w:asciiTheme="minorHAnsi" w:hAnsiTheme="minorHAnsi"/>
      <w:sz w:val="20"/>
      <w:szCs w:val="20"/>
    </w:rPr>
  </w:style>
  <w:style w:type="paragraph" w:styleId="TOC7">
    <w:name w:val="toc 7"/>
    <w:basedOn w:val="Normal"/>
    <w:next w:val="Normal"/>
    <w:autoRedefine/>
    <w:rsid w:val="001A5BDD"/>
    <w:pPr>
      <w:ind w:left="1440"/>
    </w:pPr>
    <w:rPr>
      <w:rFonts w:asciiTheme="minorHAnsi" w:hAnsiTheme="minorHAnsi"/>
      <w:sz w:val="20"/>
      <w:szCs w:val="20"/>
    </w:rPr>
  </w:style>
  <w:style w:type="paragraph" w:styleId="BalloonText">
    <w:name w:val="Balloon Text"/>
    <w:basedOn w:val="Normal"/>
    <w:link w:val="BalloonTextChar"/>
    <w:rsid w:val="0063029F"/>
    <w:rPr>
      <w:rFonts w:ascii="Tahoma" w:hAnsi="Tahoma" w:cs="Tahoma"/>
      <w:sz w:val="16"/>
      <w:szCs w:val="16"/>
    </w:rPr>
  </w:style>
  <w:style w:type="character" w:customStyle="1" w:styleId="BalloonTextChar">
    <w:name w:val="Balloon Text Char"/>
    <w:basedOn w:val="DefaultParagraphFont"/>
    <w:link w:val="BalloonText"/>
    <w:rsid w:val="0063029F"/>
    <w:rPr>
      <w:rFonts w:ascii="Tahoma" w:hAnsi="Tahoma" w:cs="Tahoma"/>
      <w:sz w:val="16"/>
      <w:szCs w:val="16"/>
      <w:lang w:val="en-US" w:eastAsia="en-US"/>
    </w:rPr>
  </w:style>
  <w:style w:type="character" w:styleId="CommentReference">
    <w:name w:val="annotation reference"/>
    <w:basedOn w:val="DefaultParagraphFont"/>
    <w:rsid w:val="008472A5"/>
    <w:rPr>
      <w:sz w:val="16"/>
      <w:szCs w:val="16"/>
    </w:rPr>
  </w:style>
  <w:style w:type="paragraph" w:styleId="CommentText">
    <w:name w:val="annotation text"/>
    <w:basedOn w:val="Normal"/>
    <w:link w:val="CommentTextChar"/>
    <w:rsid w:val="008472A5"/>
    <w:rPr>
      <w:sz w:val="20"/>
      <w:szCs w:val="20"/>
    </w:rPr>
  </w:style>
  <w:style w:type="character" w:customStyle="1" w:styleId="CommentTextChar">
    <w:name w:val="Comment Text Char"/>
    <w:basedOn w:val="DefaultParagraphFont"/>
    <w:link w:val="CommentText"/>
    <w:rsid w:val="008472A5"/>
    <w:rPr>
      <w:lang w:val="en-US" w:eastAsia="en-US"/>
    </w:rPr>
  </w:style>
  <w:style w:type="paragraph" w:styleId="CommentSubject">
    <w:name w:val="annotation subject"/>
    <w:basedOn w:val="CommentText"/>
    <w:next w:val="CommentText"/>
    <w:link w:val="CommentSubjectChar"/>
    <w:rsid w:val="008472A5"/>
    <w:rPr>
      <w:b/>
      <w:bCs/>
    </w:rPr>
  </w:style>
  <w:style w:type="character" w:customStyle="1" w:styleId="CommentSubjectChar">
    <w:name w:val="Comment Subject Char"/>
    <w:basedOn w:val="CommentTextChar"/>
    <w:link w:val="CommentSubject"/>
    <w:rsid w:val="008472A5"/>
    <w:rPr>
      <w:b/>
      <w:bCs/>
      <w:lang w:val="en-US" w:eastAsia="en-US"/>
    </w:rPr>
  </w:style>
  <w:style w:type="paragraph" w:styleId="ListParagraph">
    <w:name w:val="List Paragraph"/>
    <w:basedOn w:val="Normal"/>
    <w:uiPriority w:val="34"/>
    <w:qFormat/>
    <w:rsid w:val="00616385"/>
    <w:pPr>
      <w:widowControl w:val="0"/>
      <w:suppressAutoHyphens/>
      <w:autoSpaceDN w:val="0"/>
      <w:ind w:left="720"/>
      <w:contextualSpacing/>
      <w:textAlignment w:val="baseline"/>
    </w:pPr>
    <w:rPr>
      <w:rFonts w:eastAsia="SimSun" w:cs="Mangal"/>
      <w:kern w:val="3"/>
      <w:szCs w:val="21"/>
      <w:lang w:val="en-SG" w:eastAsia="zh-CN" w:bidi="hi-IN"/>
    </w:rPr>
  </w:style>
  <w:style w:type="paragraph" w:styleId="Caption">
    <w:name w:val="caption"/>
    <w:basedOn w:val="Normal"/>
    <w:next w:val="Normal"/>
    <w:unhideWhenUsed/>
    <w:qFormat/>
    <w:rsid w:val="003C607D"/>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comments" Target="comments.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eader" Target="header3.xml"/><Relationship Id="rId10" Type="http://schemas.openxmlformats.org/officeDocument/2006/relationships/header" Target="header1.xml"/><Relationship Id="rId19" Type="http://schemas.openxmlformats.org/officeDocument/2006/relationships/header" Target="header2.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3.xml"/><Relationship Id="rId27" Type="http://schemas.microsoft.com/office/2011/relationships/commentsExtended" Target="commentsExtended.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FB254-EFEF-4156-BB54-674A42332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16</Pages>
  <Words>2317</Words>
  <Characters>13212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Krishnaraju</dc:creator>
  <cp:lastModifiedBy>Krishnaraju</cp:lastModifiedBy>
  <cp:revision>7</cp:revision>
  <cp:lastPrinted>1900-12-31T16:00:00Z</cp:lastPrinted>
  <dcterms:created xsi:type="dcterms:W3CDTF">2015-05-12T05:18:00Z</dcterms:created>
  <dcterms:modified xsi:type="dcterms:W3CDTF">2015-05-12T05:33:00Z</dcterms:modified>
</cp:coreProperties>
</file>